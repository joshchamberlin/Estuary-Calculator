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446D262E"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77777777" w:rsidR="0081617F" w:rsidRDefault="0081617F" w:rsidP="0081617F">
      <w:pPr>
        <w:pStyle w:val="NoSpacing"/>
      </w:pPr>
      <w:r>
        <w:t xml:space="preserve">K. </w:t>
      </w:r>
      <w:proofErr w:type="spellStart"/>
      <w:r>
        <w:t>Sobocinski</w:t>
      </w:r>
      <w:proofErr w:type="spellEnd"/>
      <w:r>
        <w:t>, C. Greene, M. Schmidt</w:t>
      </w:r>
    </w:p>
    <w:p w14:paraId="1EFADCCF" w14:textId="7414B508" w:rsidR="0081617F" w:rsidRDefault="0081617F" w:rsidP="0081617F">
      <w:pPr>
        <w:pStyle w:val="NoSpacing"/>
      </w:pPr>
      <w:r>
        <w:t>v.</w:t>
      </w:r>
      <w:r w:rsidR="000D271F">
        <w:t>2</w:t>
      </w:r>
      <w:r>
        <w:t xml:space="preserve"> </w:t>
      </w:r>
    </w:p>
    <w:p w14:paraId="18F5A700" w14:textId="0158C2D3" w:rsidR="0081617F" w:rsidRPr="0081617F" w:rsidRDefault="000D271F" w:rsidP="0081617F">
      <w:pPr>
        <w:pStyle w:val="NoSpacing"/>
      </w:pPr>
      <w:r>
        <w:t>October</w:t>
      </w:r>
      <w:r w:rsidR="0081617F">
        <w:t xml:space="preserve"> 16, 2016</w:t>
      </w:r>
    </w:p>
    <w:p w14:paraId="23146E83" w14:textId="77777777" w:rsidR="00686D25" w:rsidRDefault="00686D25" w:rsidP="0081617F">
      <w:pPr>
        <w:pStyle w:val="NoSpacing"/>
      </w:pPr>
    </w:p>
    <w:p w14:paraId="61E06451" w14:textId="77777777" w:rsidR="00686D25" w:rsidRDefault="00686D25" w:rsidP="00686D25">
      <w:pPr>
        <w:pStyle w:val="Heading1"/>
      </w:pPr>
      <w:r>
        <w:t>Introduction</w:t>
      </w:r>
    </w:p>
    <w:p w14:paraId="78755143" w14:textId="1962CF63" w:rsidR="007E4BE0" w:rsidRDefault="006724C3" w:rsidP="00686D25">
      <w:pPr>
        <w:spacing w:after="0" w:line="240" w:lineRule="auto"/>
      </w:pPr>
      <w:r>
        <w:tab/>
      </w:r>
      <w:r w:rsidR="009014E6">
        <w:t>Problems of complex interactions are common in many fields, including medicine, economics, and ecology (</w:t>
      </w:r>
      <w:proofErr w:type="spellStart"/>
      <w:r w:rsidR="009014E6">
        <w:t>Levins</w:t>
      </w:r>
      <w:proofErr w:type="spellEnd"/>
      <w:r w:rsidR="009014E6">
        <w:t xml:space="preserve"> 1974).</w:t>
      </w:r>
      <w:r w:rsidR="004E404D">
        <w:t xml:space="preserve"> In ecology, much attention has been given to describing </w:t>
      </w:r>
      <w:proofErr w:type="spellStart"/>
      <w:r w:rsidR="004E404D">
        <w:t>foodwebs</w:t>
      </w:r>
      <w:proofErr w:type="spellEnd"/>
      <w:r w:rsidR="004E404D">
        <w:t xml:space="preserve"> and interactions among species (May 1974, Paine 1966, </w:t>
      </w:r>
      <w:proofErr w:type="spellStart"/>
      <w:r w:rsidR="004E404D">
        <w:t>Pimm</w:t>
      </w:r>
      <w:proofErr w:type="spellEnd"/>
      <w:r w:rsidR="004E404D">
        <w:t xml:space="preserve"> et al. 1991, Dunne et al. 2002). </w:t>
      </w:r>
      <w:r w:rsidR="007E4BE0">
        <w:t xml:space="preserve">But often, these </w:t>
      </w:r>
      <w:proofErr w:type="spellStart"/>
      <w:r w:rsidR="007E4BE0">
        <w:t>foodwebs</w:t>
      </w:r>
      <w:proofErr w:type="spellEnd"/>
      <w:r w:rsidR="007E4BE0">
        <w:t xml:space="preserve"> are nested within larger ecological or social-ecological contexts where </w:t>
      </w:r>
      <w:r w:rsidR="000962D6">
        <w:t xml:space="preserve">exogenous </w:t>
      </w:r>
      <w:r w:rsidR="007E4BE0">
        <w:t xml:space="preserve">forces may influence components of the </w:t>
      </w:r>
      <w:proofErr w:type="spellStart"/>
      <w:r w:rsidR="007E4BE0">
        <w:t>foodweb</w:t>
      </w:r>
      <w:proofErr w:type="spellEnd"/>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abiotic variables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7E4BE0">
        <w:t xml:space="preserve">. </w:t>
      </w:r>
      <w:r w:rsidR="002646C0">
        <w:t>While complicated</w:t>
      </w:r>
      <w:r w:rsidR="007E4BE0">
        <w:t xml:space="preserve"> end-to-end models such as </w:t>
      </w:r>
      <w:r w:rsidR="007E4BE0" w:rsidRPr="007E4BE0">
        <w:rPr>
          <w:i/>
        </w:rPr>
        <w:t>Atlantis</w:t>
      </w:r>
      <w:r w:rsidR="007E4BE0">
        <w:t xml:space="preserve"> are coming to the forefront in marine ecosystem management (Ainsworth et al, 2010, </w:t>
      </w:r>
      <w:r w:rsidR="002361E5">
        <w:t xml:space="preserve">Fulton et al. 2011) these models are complex, data-intensive, and require high levels of expertise to develop and run. Here we use </w:t>
      </w:r>
      <w:r w:rsidR="002646C0">
        <w:t xml:space="preserve">a </w:t>
      </w:r>
      <w:r w:rsidR="002361E5">
        <w:t xml:space="preserve">qualitative network </w:t>
      </w:r>
      <w:r w:rsidR="002646C0">
        <w:t>model</w:t>
      </w:r>
      <w:r w:rsidR="002361E5">
        <w:t xml:space="preserve"> (QNM, or loop analysis), a conceptually-based, data-free modeling approach</w:t>
      </w:r>
      <w:r w:rsidR="002646C0">
        <w:t>,</w:t>
      </w:r>
      <w:r w:rsidR="002361E5">
        <w:t xml:space="preserve"> to address </w:t>
      </w:r>
      <w:r w:rsidR="00470029">
        <w:t xml:space="preserve">human and natural </w:t>
      </w:r>
      <w:r w:rsidR="002361E5">
        <w:t>impacts to early marine survival of juvenile salmon</w:t>
      </w:r>
      <w:r w:rsidR="002646C0">
        <w:t>, given diverse and complex interactions</w:t>
      </w:r>
      <w:r w:rsidR="00B42356">
        <w:t xml:space="preserve"> in the Salish Sea</w:t>
      </w:r>
      <w:r w:rsidR="002361E5">
        <w:t>.</w:t>
      </w:r>
    </w:p>
    <w:p w14:paraId="47BB6F60" w14:textId="77777777" w:rsidR="007E4BE0" w:rsidRDefault="007E4BE0" w:rsidP="00686D25">
      <w:pPr>
        <w:spacing w:after="0" w:line="240" w:lineRule="auto"/>
      </w:pPr>
    </w:p>
    <w:p w14:paraId="7CAC8F69" w14:textId="5651C184"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Salmon in an effort to understand population declines and failure to rebound given myriad conservation and restoration efforts</w:t>
      </w:r>
      <w:r w:rsidR="002646C0">
        <w:t xml:space="preserve"> in freshwater streams</w:t>
      </w:r>
      <w:r w:rsidR="002361E5">
        <w:t>. In Chinook, Coho, and Steelhead salmon</w:t>
      </w:r>
      <w:r w:rsidR="007625C1">
        <w:t xml:space="preserve"> (</w:t>
      </w:r>
      <w:proofErr w:type="spellStart"/>
      <w:r w:rsidR="007625C1" w:rsidRPr="007625C1">
        <w:rPr>
          <w:i/>
        </w:rPr>
        <w:t>Oncoryhchus</w:t>
      </w:r>
      <w:proofErr w:type="spellEnd"/>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(Ruff et al. XXXX, Zimmerman et al. 2015, Kendall et al. XXXX, </w:t>
      </w:r>
      <w:proofErr w:type="spellStart"/>
      <w:r w:rsidR="002361E5">
        <w:t>Johannessen</w:t>
      </w:r>
      <w:proofErr w:type="spellEnd"/>
      <w:r w:rsidR="002361E5">
        <w:t xml:space="preserve"> and McCarter 2010). These water bodies, collectively the Salish Sea, serve as habitats for juvenile salmon as they pass from natal streams to ocean waters</w:t>
      </w:r>
      <w:r w:rsidR="002646C0">
        <w:t xml:space="preserve"> during their outmigration period</w:t>
      </w:r>
      <w:r w:rsidR="002361E5">
        <w:t>. Yet, because of complex 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respectively), have not experienced similar declines</w:t>
      </w:r>
      <w:r w:rsidR="00ED4742">
        <w:t xml:space="preserve"> </w:t>
      </w:r>
      <w:r w:rsidR="00ED4742" w:rsidRPr="0077403B">
        <w:rPr>
          <w:highlight w:val="yellow"/>
        </w:rPr>
        <w:t>(</w:t>
      </w:r>
      <w:r w:rsidR="0077403B">
        <w:rPr>
          <w:highlight w:val="yellow"/>
        </w:rPr>
        <w:t>Figure</w:t>
      </w:r>
      <w:r w:rsidR="00ED4742" w:rsidRPr="0077403B">
        <w:rPr>
          <w:highlight w:val="yellow"/>
        </w:rPr>
        <w:t xml:space="preserve"> 1)</w:t>
      </w:r>
      <w:r w:rsidR="007625C1">
        <w:t>, suggesting that life 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juvenile salmon in marine water waters is of concern to local, regional, and federal governments and other stakeholders (e.g. Salish Sea Marine Survival Project, </w:t>
      </w:r>
      <w:hyperlink r:id="rId6" w:history="1">
        <w:r w:rsidR="002361E5" w:rsidRPr="00790722">
          <w:rPr>
            <w:rStyle w:val="Hyperlink"/>
          </w:rPr>
          <w:t>http://marinesurvivalproject.com/</w:t>
        </w:r>
      </w:hyperlink>
      <w:r w:rsidR="002361E5">
        <w:t xml:space="preserve">) </w:t>
      </w:r>
      <w:r>
        <w:t xml:space="preserve">and </w:t>
      </w:r>
      <w:r w:rsidR="002361E5">
        <w:t xml:space="preserve">management actions </w:t>
      </w:r>
      <w:r>
        <w:t>are desirable</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6F757D9E" w:rsidR="00860817" w:rsidRDefault="006724C3" w:rsidP="00CB5541">
      <w:pPr>
        <w:spacing w:after="0" w:line="240" w:lineRule="auto"/>
      </w:pPr>
      <w:r>
        <w:tab/>
      </w:r>
      <w:r w:rsidR="002361E5">
        <w:t xml:space="preserve">While correlative studies of salmon abundance and environmental factors have </w:t>
      </w:r>
      <w:r w:rsidR="00885DD0">
        <w:t>been on-going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 new focus is being paid specifically to early marine stages and impacts including oceanographic and environmental conditions, anthropogenic impacts, and </w:t>
      </w:r>
      <w:proofErr w:type="spellStart"/>
      <w:r w:rsidR="00885DD0">
        <w:t>foodweb</w:t>
      </w:r>
      <w:proofErr w:type="spellEnd"/>
      <w:r w:rsidR="00885DD0">
        <w:t xml:space="preserve"> components within the Salish Sea.</w:t>
      </w:r>
      <w:r w:rsidR="00CB5541">
        <w:t xml:space="preserve"> </w:t>
      </w:r>
      <w:r w:rsidR="00860817">
        <w:t xml:space="preserve">In addition to focus </w:t>
      </w:r>
      <w:r w:rsidR="00860817">
        <w:lastRenderedPageBreak/>
        <w:t>on oceanographic conditions and salmon,</w:t>
      </w:r>
      <w:r w:rsidR="00CB5541">
        <w:t xml:space="preserve"> </w:t>
      </w:r>
      <w:proofErr w:type="spellStart"/>
      <w:r w:rsidR="00CB5541">
        <w:t>foodweb</w:t>
      </w:r>
      <w:proofErr w:type="spellEnd"/>
      <w:r w:rsidR="00CB5541">
        <w:t xml:space="preserve"> models </w:t>
      </w:r>
      <w:r w:rsidR="00860817">
        <w:t xml:space="preserve">have been developed for the Strait of Georgia </w:t>
      </w:r>
      <w:r w:rsidR="00CB5541">
        <w:t>(</w:t>
      </w:r>
      <w:proofErr w:type="spellStart"/>
      <w:r w:rsidR="00860817">
        <w:t>Priekshot</w:t>
      </w:r>
      <w:proofErr w:type="spellEnd"/>
      <w:r w:rsidR="00860817">
        <w:t xml:space="preserve">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proofErr w:type="spellStart"/>
      <w:r w:rsidR="00754284">
        <w:t>foodweb</w:t>
      </w:r>
      <w:proofErr w:type="spellEnd"/>
      <w:r w:rsidR="00754284">
        <w:t xml:space="preserve"> dynamics in the mid-trophic levels</w:t>
      </w:r>
      <w:r w:rsidR="00470029">
        <w:t xml:space="preserve"> (Harvey et al. 2012), where time series data are sparse</w:t>
      </w:r>
      <w:r w:rsidR="00754284">
        <w:t>.</w:t>
      </w:r>
      <w:r w:rsidR="00860817">
        <w:t xml:space="preserve"> But even w</w:t>
      </w:r>
      <w:r w:rsidR="006F18C2">
        <w:t>ith</w:t>
      </w:r>
      <w:r w:rsidR="00860817">
        <w:t xml:space="preserve"> an understanding of the main interactors, or variables, in a given system, measuring ab</w:t>
      </w:r>
      <w:r w:rsidR="006F18C2">
        <w:t>undances of each variable and</w:t>
      </w:r>
      <w:r w:rsidR="00860817">
        <w:t xml:space="preserve"> the flux of material/energy/data etc. among them often poses a logistical challenge</w:t>
      </w:r>
      <w:r w:rsidR="00304A2E">
        <w:t xml:space="preserve"> (Christensen and Walters 2004)</w:t>
      </w:r>
      <w:r w:rsidR="00860817">
        <w:t>. It is the rare system that is ever completely specified (</w:t>
      </w:r>
      <w:proofErr w:type="spellStart"/>
      <w:r w:rsidR="00860817">
        <w:t>Levins</w:t>
      </w:r>
      <w:proofErr w:type="spellEnd"/>
      <w:r w:rsidR="00860817">
        <w:t xml:space="preserve"> 1974). </w:t>
      </w:r>
      <w:r w:rsidR="006F18C2">
        <w:t>For this reason, conceptually-based models, incorporating a broader array of variables, are an important tool in modeling and can provide</w:t>
      </w:r>
      <w:r w:rsidR="00860817">
        <w:t xml:space="preserve"> a holistic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04260483"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497DF1">
        <w:t>Analysis</w:t>
      </w:r>
      <w:r w:rsidR="00686D25">
        <w:t xml:space="preserve"> (</w:t>
      </w:r>
      <w:r w:rsidR="00BE1A97">
        <w:t>QN</w:t>
      </w:r>
      <w:r w:rsidR="00497DF1">
        <w:t>A</w:t>
      </w:r>
      <w:r w:rsidR="00607B1C">
        <w:t xml:space="preserve"> also called</w:t>
      </w:r>
      <w:r w:rsidR="008E25B9">
        <w:t xml:space="preserve"> Qualitative Network Modeling, QNM, or</w:t>
      </w:r>
      <w:r w:rsidR="00497DF1">
        <w:t xml:space="preserve"> </w:t>
      </w:r>
      <w:r w:rsidR="00607B1C">
        <w:t>Loop Analysis</w:t>
      </w:r>
      <w:r w:rsidR="00BE1A97">
        <w:t>,</w:t>
      </w:r>
      <w:r w:rsidR="00607B1C">
        <w:t xml:space="preserve"> </w:t>
      </w:r>
      <w:proofErr w:type="spellStart"/>
      <w:r w:rsidR="00607B1C">
        <w:t>Levins</w:t>
      </w:r>
      <w:proofErr w:type="spellEnd"/>
      <w:r w:rsidR="00607B1C">
        <w:t xml:space="preserve"> 1974,</w:t>
      </w:r>
      <w:r w:rsidR="00BE1A97">
        <w:t xml:space="preserve"> </w:t>
      </w:r>
      <w:r w:rsidR="00686D25">
        <w:t xml:space="preserve">Raymond et al. 2011, Melbourne-Thomas et al. 2012).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 or the invocation of perturbation</w:t>
      </w:r>
      <w:r w:rsidR="00BD60C2">
        <w:t>s</w:t>
      </w:r>
      <w:r w:rsidR="00656A84">
        <w:t xml:space="preserve"> to one or more of the model variables. QN</w:t>
      </w:r>
      <w:r w:rsidR="00497DF1">
        <w:t>A</w:t>
      </w:r>
      <w:r w:rsidR="00656A84">
        <w:t xml:space="preserve"> does not explicitly include magnitudes or non-linear direct effects, both of which occur in and influence social and ecological systems. However</w:t>
      </w:r>
      <w:r w:rsidR="00607B1C">
        <w:t xml:space="preserve">, </w:t>
      </w:r>
      <w:r w:rsidR="00656A84">
        <w:t>QN</w:t>
      </w:r>
      <w:r w:rsidR="00497DF1">
        <w:t>A</w:t>
      </w:r>
      <w:r w:rsidR="00607B1C">
        <w:t xml:space="preserve"> may </w:t>
      </w:r>
      <w:r w:rsidR="00656A84">
        <w:t xml:space="preserve">help to </w:t>
      </w:r>
      <w:r w:rsidR="00607B1C">
        <w:t>determine what should be measured to improve system understanding (</w:t>
      </w:r>
      <w:proofErr w:type="spellStart"/>
      <w:r w:rsidR="00607B1C">
        <w:t>Levins</w:t>
      </w:r>
      <w:proofErr w:type="spellEnd"/>
      <w:r w:rsidR="00607B1C">
        <w:t xml:space="preserve"> 1974)</w:t>
      </w:r>
      <w:r w:rsidR="00BD60C2">
        <w:t>,</w:t>
      </w:r>
      <w:r w:rsidR="00656A84">
        <w:t xml:space="preserve"> </w:t>
      </w:r>
      <w:r>
        <w:t>focusing</w:t>
      </w:r>
      <w:r w:rsidR="00656A84">
        <w:t xml:space="preserve"> additional research efforts</w:t>
      </w:r>
      <w:r w:rsidR="00607B1C">
        <w:t xml:space="preserve">. </w:t>
      </w:r>
    </w:p>
    <w:p w14:paraId="107B7281" w14:textId="77777777" w:rsidR="00BD60C2" w:rsidRDefault="00BD60C2" w:rsidP="00686D25">
      <w:pPr>
        <w:spacing w:after="0" w:line="240" w:lineRule="auto"/>
      </w:pPr>
    </w:p>
    <w:p w14:paraId="6AE46BAB" w14:textId="5D3F0A53" w:rsidR="00686D25" w:rsidRDefault="006724C3" w:rsidP="00686D25">
      <w:pPr>
        <w:spacing w:after="0" w:line="240" w:lineRule="auto"/>
      </w:pPr>
      <w:r>
        <w:tab/>
      </w:r>
      <w:r w:rsidR="00656A84">
        <w:t>R</w:t>
      </w:r>
      <w:r w:rsidR="00686D25">
        <w:t xml:space="preserve">esearchers have used </w:t>
      </w:r>
      <w:r w:rsidR="00607B1C">
        <w:t>QN</w:t>
      </w:r>
      <w:r w:rsidR="00497DF1">
        <w:t>A</w:t>
      </w:r>
      <w:r w:rsidR="00686D25">
        <w:t xml:space="preserve"> for evaluating ecosystem response to ocean acidification in shellfish management (</w:t>
      </w:r>
      <w:proofErr w:type="spellStart"/>
      <w:r w:rsidR="00686D25">
        <w:t>Reum</w:t>
      </w:r>
      <w:proofErr w:type="spellEnd"/>
      <w:r w:rsidR="00686D25">
        <w:t xml:space="preserve"> et al. 2015), the impacts of eutrophication and species management within a </w:t>
      </w:r>
      <w:proofErr w:type="spellStart"/>
      <w:r w:rsidR="00686D25">
        <w:t>foodweb</w:t>
      </w:r>
      <w:proofErr w:type="spellEnd"/>
      <w:r w:rsidR="00686D25">
        <w:t xml:space="preserve"> (Carey et al 2013), and for discerning the impact of management actions for species recovery (Harvey et al. </w:t>
      </w:r>
      <w:r w:rsidR="00410A7A">
        <w:t>2016</w:t>
      </w:r>
      <w:r w:rsidR="00686D25">
        <w:t xml:space="preserve">) in the Pacific Northwest. </w:t>
      </w:r>
      <w:r w:rsidR="00497DF1">
        <w:t>QNA</w:t>
      </w:r>
      <w:r w:rsidR="00686D25">
        <w:t xml:space="preserve"> is an important conceptual tool for discerning relative impacts of ecosystem components. Here we apply this technique to evaluate a suite of potential drivers thought to be contributing to increased early marine mortality in a suite of Pacific Salmon.</w:t>
      </w:r>
      <w:r>
        <w:t xml:space="preserve"> We invoke perturbations to a number of model variables and assess response in model compartments related to the salmon species of concern.</w:t>
      </w:r>
    </w:p>
    <w:p w14:paraId="580370C9" w14:textId="77777777" w:rsidR="00686D25" w:rsidRDefault="00686D25" w:rsidP="00686D25">
      <w:pPr>
        <w:spacing w:after="0" w:line="240" w:lineRule="auto"/>
      </w:pPr>
    </w:p>
    <w:p w14:paraId="170ABDFE" w14:textId="77777777" w:rsidR="00686D25" w:rsidRDefault="00686D25" w:rsidP="00686D25">
      <w:pPr>
        <w:pStyle w:val="Heading1"/>
      </w:pPr>
      <w:r>
        <w:t>Methods</w:t>
      </w:r>
    </w:p>
    <w:p w14:paraId="12276D20" w14:textId="6CABAED6" w:rsidR="00686D25" w:rsidRDefault="006724C3" w:rsidP="00686D25">
      <w:r>
        <w:tab/>
      </w:r>
      <w:r w:rsidR="00BE1A97">
        <w:t>We used a QN</w:t>
      </w:r>
      <w:r w:rsidR="00497DF1">
        <w:t>A</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563003AD" w:rsidR="00686D25" w:rsidRDefault="006724C3" w:rsidP="00686D25">
      <w:r>
        <w:tab/>
      </w:r>
      <w:r w:rsidR="00686D25">
        <w:t xml:space="preserve">To construct our conceptual model of the Salish Sea system, we gathered experts and literature on ecosystem components 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7" w:history="1">
        <w:r w:rsidR="003A59B2" w:rsidRPr="00702FF5">
          <w:rPr>
            <w:rStyle w:val="Hyperlink"/>
          </w:rPr>
          <w:t>http://marinesurvivalproject.com/the-project/key-hypotheses/</w:t>
        </w:r>
      </w:hyperlink>
      <w:r w:rsidR="003A59B2">
        <w:t xml:space="preserve">) </w:t>
      </w:r>
      <w:r w:rsidR="00F60C36">
        <w:t xml:space="preserve">and included </w:t>
      </w:r>
      <w:r w:rsidR="00497DF1">
        <w:t xml:space="preserve">physical </w:t>
      </w:r>
      <w:proofErr w:type="spellStart"/>
      <w:r w:rsidR="00497DF1">
        <w:t>forcings</w:t>
      </w:r>
      <w:proofErr w:type="spellEnd"/>
      <w:r w:rsidR="00497DF1">
        <w:t xml:space="preserve"> (</w:t>
      </w:r>
      <w:r w:rsidR="00D661FA">
        <w:t xml:space="preserve">e.g. </w:t>
      </w:r>
      <w:r w:rsidR="00497DF1">
        <w:t xml:space="preserve">sunlight, </w:t>
      </w:r>
      <w:r w:rsidR="00D661FA">
        <w:t xml:space="preserve">precipitation), biological components from primary production (e.g., diatoms) to top predators </w:t>
      </w:r>
      <w:r w:rsidR="00D661FA">
        <w:lastRenderedPageBreak/>
        <w:t xml:space="preserve">(e.g. marine mammals, </w:t>
      </w:r>
      <w:proofErr w:type="spellStart"/>
      <w:r w:rsidR="00D661FA">
        <w:t>piscivorous</w:t>
      </w:r>
      <w:proofErr w:type="spellEnd"/>
      <w:r w:rsidR="00D661FA">
        <w:t xml:space="preserve"> birds) and competitors (e.g., forage fishes, </w:t>
      </w:r>
      <w:proofErr w:type="spellStart"/>
      <w:r w:rsidR="00D661FA">
        <w:t>piscivorous</w:t>
      </w:r>
      <w:proofErr w:type="spellEnd"/>
      <w:r w:rsidR="00D661FA">
        <w:t xml:space="preserve"> fish) and anthropogenic variables (e.g., hatcheries, habitat loss). Central to the model were the salmon characteristics: size, fitness, residence time, abundance</w:t>
      </w:r>
      <w:r w:rsidR="00924FB3">
        <w:t>,</w:t>
      </w:r>
      <w:r w:rsidR="00D661FA">
        <w:t xml:space="preserve"> and survival. Survival was our primary response variable; however, by including 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 xml:space="preserve">variables into several major driver groups: environmental factors, primary production, </w:t>
      </w:r>
      <w:proofErr w:type="spellStart"/>
      <w:r w:rsidR="00D661FA">
        <w:t>foodweb</w:t>
      </w:r>
      <w:proofErr w:type="spellEnd"/>
      <w:r w:rsidR="00D661FA">
        <w:t xml:space="preserve"> interactions, and anthropogenic impacts, in ad</w:t>
      </w:r>
      <w:r w:rsidR="00924FB3">
        <w:t>dition to salmon characteristic</w:t>
      </w:r>
      <w:r w:rsidR="00D661FA">
        <w:t xml:space="preserve"> variables (</w:t>
      </w:r>
      <w:r w:rsidR="00D661FA" w:rsidRPr="009B7E44">
        <w:rPr>
          <w:highlight w:val="yellow"/>
        </w:rPr>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 While the conceptual model is not exhaustive, it does include many of the drivers that have been hypothesized in impacting salmon survival.</w:t>
      </w:r>
    </w:p>
    <w:p w14:paraId="2E547CEB" w14:textId="22DBDE2E"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C62974">
        <w:t>mortality</w:t>
      </w:r>
      <w:r w:rsidR="00D661FA">
        <w:t xml:space="preserve"> (reduced survival</w:t>
      </w:r>
      <w:r w:rsidR="0000520F">
        <w:t xml:space="preserve"> and fitness</w:t>
      </w:r>
      <w:r w:rsidR="00D661FA">
        <w:t>)</w:t>
      </w:r>
      <w:r w:rsidR="00686D25">
        <w:t xml:space="preserve"> of the focal salmon species (Chinook, Coho, and Stee</w:t>
      </w:r>
      <w:r w:rsidR="00BD63A0">
        <w:t xml:space="preserve">lhead). </w:t>
      </w:r>
      <w:r w:rsidR="00D661FA">
        <w:t xml:space="preserve">We included a model variable “other salmon” because the migration timing of all Pacific salmon species means competitive interactions are likely. However, the species included in the “other salmon” variable, Pink, Chum, and Sockeye salmon, have not </w:t>
      </w:r>
      <w:r w:rsidR="00924FB3">
        <w:t>experienced</w:t>
      </w:r>
      <w:r w:rsidR="00D661FA">
        <w:t xml:space="preserve"> the same decline in survival</w:t>
      </w:r>
      <w:r w:rsidR="007E0EAE">
        <w:t xml:space="preserve"> and were seen as important to the analysis but somewhat ancillary. While the emphasis was in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p>
    <w:p w14:paraId="0DCA9408" w14:textId="73798D8D" w:rsidR="00BD63A0" w:rsidRDefault="00686D25" w:rsidP="00985FF9">
      <w:pPr>
        <w:ind w:firstLine="720"/>
      </w:pPr>
      <w:r>
        <w:t xml:space="preserve">The inclusion of model compartments that are not biomass pools highlights the flexibility of qualitative models. </w:t>
      </w:r>
      <w:r w:rsidR="00BD63A0">
        <w:t xml:space="preserve">We defined relationships among variables as positive, negative, uncertain, or null, and these relationships were based upon mechanistic understanding of the Salish Sea system. To implement the simulation modeling, we developed a conceptual digraph using the directed graphing software, </w:t>
      </w:r>
      <w:proofErr w:type="spellStart"/>
      <w:r w:rsidR="00BD63A0">
        <w:t>Dia</w:t>
      </w:r>
      <w:proofErr w:type="spellEnd"/>
      <w:r w:rsidR="00BD63A0">
        <w:t xml:space="preserve"> (v.0.97.2), to represent the model system and the interactions among variables</w:t>
      </w:r>
      <w:r w:rsidR="001B2E89">
        <w:t xml:space="preserve"> (</w:t>
      </w:r>
      <w:r w:rsidR="001B2E89" w:rsidRPr="001B2E89">
        <w:rPr>
          <w:highlight w:val="yellow"/>
        </w:rPr>
        <w:t xml:space="preserve">Figure </w:t>
      </w:r>
      <w:r w:rsidR="0077403B">
        <w:t>2</w:t>
      </w:r>
      <w:r w:rsidR="001B2E89">
        <w:t>)</w:t>
      </w:r>
      <w:r w:rsidR="00BD63A0">
        <w:t xml:space="preserve">. This digraph served as the foundation for our qualitative modeling. </w:t>
      </w:r>
    </w:p>
    <w:p w14:paraId="68698C4A" w14:textId="77777777" w:rsidR="00F76ACC" w:rsidRDefault="00F76ACC" w:rsidP="00F76ACC">
      <w:pPr>
        <w:pStyle w:val="Heading2"/>
      </w:pPr>
      <w:r>
        <w:t>Simulated Networks</w:t>
      </w:r>
    </w:p>
    <w:p w14:paraId="3437F14A" w14:textId="5B24E472" w:rsidR="00686D25" w:rsidRDefault="00686D25" w:rsidP="00686D25">
      <w:r>
        <w:tab/>
        <w:t xml:space="preserve">We used the </w:t>
      </w:r>
      <w:proofErr w:type="spellStart"/>
      <w:r w:rsidRPr="00ED3149">
        <w:rPr>
          <w:i/>
        </w:rPr>
        <w:t>QPress</w:t>
      </w:r>
      <w:proofErr w:type="spellEnd"/>
      <w:r>
        <w:t xml:space="preserve"> package for Qualitative Network Analysis (Raymond et al. XXXX) in R (R Core Team 2016) to interpret the conceptual digraph</w:t>
      </w:r>
      <w:r w:rsidR="00F76ACC">
        <w:t xml:space="preserve"> and construct simulated networks</w:t>
      </w:r>
      <w:r>
        <w:t xml:space="preserve">. </w:t>
      </w:r>
      <w:r w:rsidRPr="00ED3149">
        <w:t>Given a network model, this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f the resulting model with the assigned weights was stable, the model was accepted.</w:t>
      </w:r>
      <w:r w:rsidR="00924FB3">
        <w:t xml:space="preserve"> </w:t>
      </w:r>
    </w:p>
    <w:p w14:paraId="19384E84" w14:textId="6A1FC2F2" w:rsidR="00985FF9" w:rsidRDefault="00F76ACC" w:rsidP="00985FF9">
      <w:pPr>
        <w:ind w:firstLine="720"/>
      </w:pPr>
      <w:r w:rsidRPr="00F76ACC">
        <w:t>To assess th</w:t>
      </w:r>
      <w:r w:rsidR="00843DD1">
        <w:t>e sensitivity of the model linkages</w:t>
      </w:r>
      <w:r w:rsidRPr="00F76ACC">
        <w:t xml:space="preserve"> in the </w:t>
      </w:r>
      <w:proofErr w:type="spellStart"/>
      <w:r w:rsidRPr="00F76ACC">
        <w:rPr>
          <w:i/>
        </w:rPr>
        <w:t>QPress</w:t>
      </w:r>
      <w:proofErr w:type="spellEnd"/>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xml:space="preserve">. Our hypothesis was that some linkages would be more influential in model stability and that those with mean weights different than the expected mean (0.5, given assignments that were random </w:t>
      </w:r>
      <w:r w:rsidRPr="00F76ACC">
        <w:rPr>
          <w:i/>
        </w:rPr>
        <w:t>(</w:t>
      </w:r>
      <w:proofErr w:type="gramStart"/>
      <w:r w:rsidRPr="00F76ACC">
        <w:rPr>
          <w:i/>
        </w:rPr>
        <w:t>U(</w:t>
      </w:r>
      <w:proofErr w:type="gramEnd"/>
      <w:r w:rsidRPr="00F76ACC">
        <w:rPr>
          <w:i/>
        </w:rPr>
        <w:t>0,1))</w:t>
      </w:r>
      <w:r>
        <w:t xml:space="preserve">) would provide some indication of </w:t>
      </w:r>
      <w:r w:rsidR="00593D82">
        <w:t xml:space="preserve">linkage </w:t>
      </w:r>
      <w:r>
        <w:t xml:space="preserve">sensitivity. </w:t>
      </w:r>
      <w:r w:rsidR="00BD63A0">
        <w:t>W</w:t>
      </w:r>
      <w:r>
        <w:t xml:space="preserve">e experimented with changing both distribution and the </w:t>
      </w:r>
      <w:r>
        <w:lastRenderedPageBreak/>
        <w:t>variance of the weighting scheme, but did not find large differences in results, so maintained the default weighting for our analyses.</w:t>
      </w:r>
      <w:r w:rsidR="00985FF9">
        <w:t xml:space="preserve"> Additionally, we described network properties such as </w:t>
      </w:r>
      <w:proofErr w:type="spellStart"/>
      <w:r w:rsidR="00985FF9">
        <w:t>connectance</w:t>
      </w:r>
      <w:proofErr w:type="spellEnd"/>
      <w:r w:rsidR="00985FF9">
        <w:t xml:space="preserve"> and linkage density and calculated distance to the survival node via </w:t>
      </w:r>
      <w:r w:rsidR="00FC7898">
        <w:t xml:space="preserve">pathways from </w:t>
      </w:r>
      <w:r w:rsidR="0012282F">
        <w:t>each</w:t>
      </w:r>
      <w:r w:rsidR="00FC7898">
        <w:t xml:space="preserve"> </w:t>
      </w:r>
      <w:r w:rsidR="00985FF9">
        <w:t>model variable.</w:t>
      </w:r>
    </w:p>
    <w:p w14:paraId="6C3CABA4" w14:textId="77777777" w:rsidR="00985FF9" w:rsidRDefault="00985FF9" w:rsidP="00F76ACC">
      <w:pPr>
        <w:ind w:firstLine="720"/>
      </w:pPr>
    </w:p>
    <w:p w14:paraId="1909B9C6" w14:textId="77777777" w:rsidR="00F76ACC" w:rsidRDefault="00C74F7E" w:rsidP="00F76ACC">
      <w:pPr>
        <w:pStyle w:val="Heading2"/>
      </w:pPr>
      <w:r>
        <w:t>Invoking Perturbations</w:t>
      </w:r>
    </w:p>
    <w:p w14:paraId="2528A62A" w14:textId="73160C52"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t>(</w:t>
      </w:r>
      <w:r w:rsidRPr="00843DD1">
        <w:rPr>
          <w:highlight w:val="yellow"/>
        </w:rPr>
        <w:t>Table 1</w:t>
      </w:r>
      <w:r>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FC7898">
        <w:rPr>
          <w:highlight w:val="yellow"/>
        </w:rPr>
        <w:t>Appendix 1</w:t>
      </w:r>
      <w:r w:rsidR="008E25B9">
        <w:t>)</w:t>
      </w:r>
      <w:r w:rsidR="00C74F7E">
        <w:t>. W</w:t>
      </w:r>
      <w:r>
        <w:t xml:space="preserve">e </w:t>
      </w:r>
      <w:r w:rsidR="00C74F7E">
        <w:t xml:space="preserve">employed several scenarios </w:t>
      </w:r>
      <w:r w:rsidR="00843DD1">
        <w:t xml:space="preserve">and modified the </w:t>
      </w:r>
      <w:proofErr w:type="spellStart"/>
      <w:r w:rsidR="00843DD1" w:rsidRPr="00843DD1">
        <w:rPr>
          <w:i/>
        </w:rPr>
        <w:t>QPress</w:t>
      </w:r>
      <w:proofErr w:type="spellEnd"/>
      <w:r w:rsidR="00843DD1">
        <w:t xml:space="preserve"> functions to meet our analytical objectives</w:t>
      </w:r>
      <w:r w:rsidR="00C74F7E">
        <w:t xml:space="preserve">. First, we perturbed each 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groups of drivers </w:t>
      </w:r>
      <w:r w:rsidR="005A179E" w:rsidRPr="0058510D">
        <w:rPr>
          <w:highlight w:val="yellow"/>
        </w:rPr>
        <w:t xml:space="preserve">(Table </w:t>
      </w:r>
      <w:r w:rsidR="009B7E44">
        <w:rPr>
          <w:highlight w:val="yellow"/>
        </w:rPr>
        <w:t>2</w:t>
      </w:r>
      <w:r w:rsidR="005A179E" w:rsidRPr="0058510D">
        <w:rPr>
          <w:highlight w:val="yellow"/>
        </w:rPr>
        <w:t>)</w:t>
      </w:r>
      <w:r w:rsidR="005A179E">
        <w:t xml:space="preserve">. For example, we were interested in </w:t>
      </w:r>
      <w:proofErr w:type="spellStart"/>
      <w:r w:rsidR="005A179E">
        <w:t>foodweb</w:t>
      </w:r>
      <w:proofErr w:type="spellEnd"/>
      <w:r w:rsidR="005A179E">
        <w:t xml:space="preserve"> effects, so we decreased the </w:t>
      </w:r>
      <w:r w:rsidR="00F756A0">
        <w:t>F</w:t>
      </w:r>
      <w:r w:rsidR="005A179E">
        <w:t xml:space="preserve">orage fish compartment, increased marine mammals, decreased </w:t>
      </w:r>
      <w:proofErr w:type="spellStart"/>
      <w:r w:rsidR="003423A3">
        <w:t>piscivorous</w:t>
      </w:r>
      <w:proofErr w:type="spellEnd"/>
      <w:r w:rsidR="003423A3">
        <w:t xml:space="preserve"> fish,</w:t>
      </w:r>
      <w:r w:rsidR="005A179E">
        <w:t xml:space="preserve"> and increased gelatinous zooplankton, trends that have been observed in Puget Sound, and observed the impacts to the other model components. For each driver group, we selected four nodes to perturb, standardizing the level of change </w:t>
      </w:r>
      <w:commentRangeStart w:id="0"/>
      <w:r w:rsidR="005A179E">
        <w:t>invoked</w:t>
      </w:r>
      <w:commentRangeEnd w:id="0"/>
      <w:r w:rsidR="005A179E">
        <w:rPr>
          <w:rStyle w:val="CommentReference"/>
        </w:rPr>
        <w:commentReference w:id="0"/>
      </w:r>
      <w:r w:rsidR="005A179E">
        <w:t xml:space="preserve">. By comparing impacts to salmon traits from </w:t>
      </w:r>
      <w:r w:rsidR="00980CF5">
        <w:t xml:space="preserve">primary production, </w:t>
      </w:r>
      <w:proofErr w:type="spellStart"/>
      <w:r w:rsidR="005A179E">
        <w:t>foodweb</w:t>
      </w:r>
      <w:proofErr w:type="spellEnd"/>
      <w:r w:rsidR="005A179E">
        <w:t xml:space="preserve">, </w:t>
      </w:r>
      <w:r w:rsidR="003423A3">
        <w:t>environmental</w:t>
      </w:r>
      <w:r w:rsidR="005A179E">
        <w:t>, and anthropogenic drivers, we were able to query the relative impacts of each of these groups to the other model nodes, specifically the salmon traits.</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r w:rsidR="002C6D15">
        <w:t>In reality, we understand that causes of declining survival are likely multi-faceted, complex, and non-linear, 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1F5EF222"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proofErr w:type="spellStart"/>
      <w:r>
        <w:t>foodweb</w:t>
      </w:r>
      <w:proofErr w:type="spellEnd"/>
      <w:r>
        <w:t xml:space="preserve">, </w:t>
      </w:r>
      <w:r w:rsidR="008E25B9">
        <w:t xml:space="preserve">anthropogenic drivers, </w:t>
      </w:r>
      <w:r>
        <w:t>and salmon traits</w:t>
      </w:r>
      <w:r w:rsidR="008E25B9" w:rsidRPr="008E25B9">
        <w:rPr>
          <w:highlight w:val="yellow"/>
        </w:rPr>
        <w:t xml:space="preserve"> </w:t>
      </w:r>
      <w:r w:rsidR="008E25B9">
        <w:rPr>
          <w:highlight w:val="yellow"/>
        </w:rPr>
        <w:t>(</w:t>
      </w:r>
      <w:r w:rsidR="008E25B9" w:rsidRPr="00843DD1">
        <w:rPr>
          <w:highlight w:val="yellow"/>
        </w:rPr>
        <w:t xml:space="preserve">Fig. </w:t>
      </w:r>
      <w:r w:rsidR="008E25B9">
        <w:rPr>
          <w:highlight w:val="yellow"/>
        </w:rPr>
        <w:t>2</w:t>
      </w:r>
      <w:r w:rsidR="008E25B9" w:rsidRPr="00843DD1">
        <w:rPr>
          <w:highlight w:val="yellow"/>
        </w:rPr>
        <w:t>, Table 1</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0.136 and a linkage density (</w:t>
      </w:r>
      <w:r w:rsidR="008030AA">
        <w:t xml:space="preserve">average </w:t>
      </w:r>
      <w:r w:rsidR="000E745D">
        <w:t># of linkages/node) of 4.48.</w:t>
      </w:r>
      <w:r w:rsidR="00FA389A">
        <w:t xml:space="preserve"> </w:t>
      </w:r>
      <w:r w:rsidR="00BE04F4">
        <w:t xml:space="preserve">The most highly connected nodes were Temperature, Diatoms, and Abundance with a total of 11 connections each; the Other Salmon node was both highly connected (10 linkages) and highly influenced by other variables (10 influencing nodes, Table 1). </w:t>
      </w:r>
      <w:proofErr w:type="spellStart"/>
      <w:r w:rsidR="00FA389A">
        <w:t>Connectance</w:t>
      </w:r>
      <w:proofErr w:type="spellEnd"/>
      <w:r w:rsidR="00FA389A">
        <w:t xml:space="preserve"> has been linked with network stability in ecological networks (Dunne et al. 2002b).</w:t>
      </w:r>
      <w:r w:rsidR="000E745D">
        <w:t xml:space="preserve"> </w:t>
      </w:r>
      <w:r w:rsidR="00B931D7">
        <w:t xml:space="preserve">All nodes were a minimum “distance” of four nodes </w:t>
      </w:r>
      <w:r w:rsidR="00BE04F4">
        <w:t xml:space="preserve">or fewer </w:t>
      </w:r>
      <w:r w:rsidR="00B931D7">
        <w:t xml:space="preserve">from survival, but the range of feedback linkages varied greatly from 1 to </w:t>
      </w:r>
      <w:commentRangeStart w:id="1"/>
      <w:r w:rsidR="00B931D7">
        <w:t>10</w:t>
      </w:r>
      <w:commentRangeEnd w:id="1"/>
      <w:r w:rsidR="00FA389A">
        <w:rPr>
          <w:rStyle w:val="CommentReference"/>
        </w:rPr>
        <w:commentReference w:id="1"/>
      </w:r>
      <w:r w:rsidR="00B931D7">
        <w:t xml:space="preserve">.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4A758B83"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w:t>
      </w:r>
      <w:r w:rsidR="00B41014">
        <w:lastRenderedPageBreak/>
        <w:t xml:space="preserve">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sensitive (</w:t>
      </w:r>
      <w:r w:rsidRPr="00843DD1">
        <w:rPr>
          <w:highlight w:val="yellow"/>
        </w:rPr>
        <w:t xml:space="preserve">Fig. </w:t>
      </w:r>
      <w:r w:rsidR="00BE04F4">
        <w:t>3</w:t>
      </w:r>
      <w:r>
        <w:t xml:space="preserve">). </w:t>
      </w:r>
      <w:r w:rsidR="002F52D4">
        <w:t>Linkages among salmon traits were most sensitive</w:t>
      </w:r>
      <w:r w:rsidR="00593D82">
        <w:t xml:space="preserve"> with means in the balanced models considerably</w:t>
      </w:r>
      <w:r w:rsidR="00B41014">
        <w:t xml:space="preserve"> higher or</w:t>
      </w:r>
      <w:r w:rsidR="00593D82">
        <w:t xml:space="preserve"> lower than the expected (e.g.</w:t>
      </w:r>
      <w:r w:rsidR="00392501">
        <w:t>,</w:t>
      </w:r>
      <w:r w:rsidR="00593D82">
        <w:t xml:space="preserve"> Fitness to Size and Survival to Abundance</w:t>
      </w:r>
      <w:r w:rsidR="00B41014">
        <w:t>, self-limiting loops on salmon traits</w:t>
      </w:r>
      <w:r w:rsidR="00593D82">
        <w:t xml:space="preserve">). However, </w:t>
      </w:r>
      <w:r w:rsidR="002F52D4">
        <w:t xml:space="preserve">some </w:t>
      </w:r>
      <w:proofErr w:type="spellStart"/>
      <w:r w:rsidR="002F52D4">
        <w:t>foodweb</w:t>
      </w:r>
      <w:proofErr w:type="spellEnd"/>
      <w:r w:rsidR="002F52D4">
        <w:t xml:space="preserve"> components </w:t>
      </w:r>
      <w:r w:rsidR="00593D82">
        <w:t xml:space="preserve">such as </w:t>
      </w:r>
      <w:proofErr w:type="spellStart"/>
      <w:r w:rsidR="00593D82">
        <w:t>Ichthyoplankton</w:t>
      </w:r>
      <w:proofErr w:type="spellEnd"/>
      <w:r w:rsidR="00593D82">
        <w:t xml:space="preserve"> and Forage Fish </w:t>
      </w:r>
      <w:r w:rsidR="00B41014">
        <w:t>were also in the</w:t>
      </w:r>
      <w:r w:rsidR="002F52D4">
        <w:t xml:space="preserve"> group</w:t>
      </w:r>
      <w:r w:rsidR="00593D82">
        <w:t xml:space="preserve"> of lower-than-expected model means</w:t>
      </w:r>
      <w:r w:rsidR="002F52D4">
        <w:t xml:space="preserve">, suggesting that certain </w:t>
      </w:r>
      <w:proofErr w:type="spellStart"/>
      <w:r w:rsidR="00593D82">
        <w:t>foodweb</w:t>
      </w:r>
      <w:proofErr w:type="spellEnd"/>
      <w:r w:rsidR="00593D82">
        <w:t xml:space="preserve"> </w:t>
      </w:r>
      <w:r w:rsidR="00B41014">
        <w:t>pathway weights wer</w:t>
      </w:r>
      <w:r w:rsidR="002F52D4">
        <w:t xml:space="preserve">e </w:t>
      </w:r>
      <w:r w:rsidR="00B41014">
        <w:t>sensitive</w:t>
      </w:r>
      <w:r w:rsidR="002F52D4">
        <w:t xml:space="preserve"> in </w:t>
      </w:r>
      <w:r w:rsidR="00F66EE2">
        <w:t>the</w:t>
      </w:r>
      <w:r w:rsidR="002F52D4">
        <w:t xml:space="preserve"> model</w:t>
      </w:r>
      <w:r w:rsidR="00B41014">
        <w:t xml:space="preserve"> simulations</w:t>
      </w:r>
      <w:r w:rsidR="002F52D4">
        <w:t>.</w:t>
      </w:r>
      <w:r w:rsidR="000E19B9">
        <w:t xml:space="preserve"> The links with bidirectional connectivity (positive feedbacks, e.g. Fitness to Size, arrows shown in royal blue in </w:t>
      </w:r>
      <w:r w:rsidR="000E19B9" w:rsidRPr="000E19B9">
        <w:rPr>
          <w:highlight w:val="yellow"/>
        </w:rPr>
        <w:t xml:space="preserve">Fig. </w:t>
      </w:r>
      <w:r w:rsidR="00BE04F4">
        <w:t>2</w:t>
      </w:r>
      <w:r w:rsidR="000E19B9">
        <w:t>) tended to be the most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w:t>
      </w:r>
      <w:proofErr w:type="spellStart"/>
      <w:r w:rsidR="000E19B9">
        <w:t>Piscivorous</w:t>
      </w:r>
      <w:proofErr w:type="spellEnd"/>
      <w:r w:rsidR="000E19B9">
        <w:t xml:space="preserve">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0E19B9">
        <w:t xml:space="preserve"> and top level predators (Marine Mammals and </w:t>
      </w:r>
      <w:proofErr w:type="spellStart"/>
      <w:r w:rsidR="000E19B9">
        <w:t>Piscivorous</w:t>
      </w:r>
      <w:proofErr w:type="spellEnd"/>
      <w:r w:rsidR="000E19B9">
        <w:t xml:space="preserve"> Birds)</w:t>
      </w:r>
      <w:r>
        <w:t xml:space="preserve">. </w:t>
      </w:r>
      <w:r w:rsidR="00693ADF">
        <w:t>The linkages with both higher- and lower-than-expected means</w:t>
      </w:r>
      <w:r w:rsidR="00B41014">
        <w:t xml:space="preserve"> (that weren’t self-limiting loops) </w:t>
      </w:r>
      <w:r w:rsidR="00693ADF">
        <w:t xml:space="preserve">tended be highly connected </w:t>
      </w:r>
      <w:proofErr w:type="spellStart"/>
      <w:r w:rsidR="00693ADF">
        <w:t>foodweb</w:t>
      </w:r>
      <w:proofErr w:type="spellEnd"/>
      <w:r w:rsidR="00693ADF">
        <w:t xml:space="preserve"> components rather than anthropogenic impacts or physical drivers. </w:t>
      </w:r>
    </w:p>
    <w:p w14:paraId="21B13C2B" w14:textId="71C376EA" w:rsidR="00A63550" w:rsidRDefault="00A63550" w:rsidP="00A63550">
      <w:pPr>
        <w:pStyle w:val="Heading2"/>
      </w:pPr>
      <w:r>
        <w:t>Perturbations</w:t>
      </w:r>
    </w:p>
    <w:p w14:paraId="63CED47A" w14:textId="41087916" w:rsidR="00FD216B" w:rsidRDefault="00EC4294" w:rsidP="009D1D8E">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rsidR="00FD216B">
        <w:t>S</w:t>
      </w:r>
      <w:r>
        <w:t xml:space="preserve">urvival and </w:t>
      </w:r>
      <w:r w:rsidR="00FD216B">
        <w:t>A</w:t>
      </w:r>
      <w:r>
        <w:t>bundance</w:t>
      </w:r>
      <w:r w:rsidR="00506F2D">
        <w:t xml:space="preserve"> (Table 1)</w:t>
      </w:r>
      <w:r>
        <w:t xml:space="preserve">. </w:t>
      </w:r>
      <w:r w:rsidR="00CD10C6">
        <w:t>Only an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 xml:space="preserve">bundance. </w:t>
      </w:r>
      <w:r w:rsidR="00FD216B">
        <w:t>An increase</w:t>
      </w:r>
      <w:r w:rsidR="00BE04F4">
        <w:t xml:space="preserve"> in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proofErr w:type="spellStart"/>
      <w:r w:rsidR="00CD10C6">
        <w:t>foodweb</w:t>
      </w:r>
      <w:proofErr w:type="spellEnd"/>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 xml:space="preserve">urbidity resulted in a strong positive response in </w:t>
      </w:r>
      <w:r w:rsidR="00FD216B">
        <w:t>F</w:t>
      </w:r>
      <w:r w:rsidR="00506F2D">
        <w:t xml:space="preserve">itness and </w:t>
      </w:r>
      <w:r w:rsidR="00FD216B">
        <w:t>S</w:t>
      </w:r>
      <w:r w:rsidR="00506F2D">
        <w:t>ize</w:t>
      </w:r>
      <w:r w:rsidR="00CC7C6B">
        <w:t>,</w:t>
      </w:r>
      <w:r w:rsidR="00506F2D">
        <w:t xml:space="preserve"> but slight</w:t>
      </w:r>
      <w:r w:rsidR="00CC7C6B">
        <w:t xml:space="preserve">ly negative responses in </w:t>
      </w:r>
      <w:r w:rsidR="00FD216B">
        <w:t>S</w:t>
      </w:r>
      <w:r w:rsidR="00CC7C6B">
        <w:t xml:space="preserve">urvival and </w:t>
      </w:r>
      <w:r w:rsidR="00FD216B">
        <w:t>A</w:t>
      </w:r>
      <w:r w:rsidR="00CC7C6B">
        <w:t xml:space="preserve">bundance, perhaps because of </w:t>
      </w:r>
      <w:r w:rsidR="00FD216B">
        <w:t xml:space="preserve">the association of turbidity with plankton and the </w:t>
      </w:r>
      <w:r w:rsidR="00CC7C6B">
        <w:t>predation dynamics in the model.</w:t>
      </w:r>
      <w:r w:rsidR="00506F2D">
        <w:t xml:space="preserve"> </w:t>
      </w:r>
      <w:r w:rsidR="00FD216B">
        <w:t>A decrease in the predators (</w:t>
      </w:r>
      <w:proofErr w:type="spellStart"/>
      <w:r w:rsidR="00FD216B">
        <w:t>Piscivorous</w:t>
      </w:r>
      <w:proofErr w:type="spellEnd"/>
      <w:r w:rsidR="00FD216B">
        <w:t xml:space="preserve"> Fish and Birds) resulted in positive responses in Survival and Abundance. Marine Mammals,</w:t>
      </w:r>
      <w:r w:rsidR="00F756A0">
        <w:t xml:space="preserve"> also known predators of salmon </w:t>
      </w:r>
      <w:r w:rsidR="009D1D8E">
        <w:t>but with increasing populations</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is mediated by the </w:t>
      </w:r>
      <w:proofErr w:type="spellStart"/>
      <w:r w:rsidR="00506F2D">
        <w:t>foodweb</w:t>
      </w:r>
      <w:proofErr w:type="spellEnd"/>
      <w:r w:rsidR="00506F2D">
        <w:t xml:space="preserve">, specifically </w:t>
      </w:r>
      <w:r w:rsidR="00FD216B">
        <w:t>F</w:t>
      </w:r>
      <w:r w:rsidR="00506F2D">
        <w:t xml:space="preserve">orage </w:t>
      </w:r>
      <w:r w:rsidR="00FD216B">
        <w:t>F</w:t>
      </w:r>
      <w:r w:rsidR="00506F2D">
        <w:t xml:space="preserve">ish and </w:t>
      </w:r>
      <w:r w:rsidR="00FD216B">
        <w:t>Z</w:t>
      </w:r>
      <w:r w:rsidR="00506F2D">
        <w:t>ooplankton</w:t>
      </w:r>
      <w:r w:rsidR="00F756A0">
        <w:t>, which may moderate the impacts to Survival through reduced competition</w:t>
      </w:r>
      <w:r w:rsidR="00506F2D">
        <w:t>.</w:t>
      </w:r>
      <w:r w:rsidR="009D1D8E">
        <w:t xml:space="preserve"> To assess whether the proximity of each model node to Survival influenced the outcomes (i.e., are nodes more directly connected to Survival more likely to result in negative results?), we evaluated the proportion of negative results with respect to Survival with the minimum nodal distance to Survival and found no relationship. Both closely connected nodes (minimum nodal distance of 1) and those more distant (2+ nodes away), resulted in a range of negative responses</w:t>
      </w:r>
      <w:r w:rsidR="00F756A0">
        <w:t xml:space="preserve"> (&lt;20% to &gt;95%) to Survival</w:t>
      </w:r>
      <w:r w:rsidR="009D1D8E">
        <w:t>.</w:t>
      </w:r>
    </w:p>
    <w:p w14:paraId="576F8B7A" w14:textId="2EBCDD6B"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strongest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D26163">
        <w:rPr>
          <w:highlight w:val="yellow"/>
        </w:rPr>
        <w:t xml:space="preserve">Fig. </w:t>
      </w:r>
      <w:r w:rsidR="001E4FF7">
        <w:t>4</w:t>
      </w:r>
      <w:r w:rsidR="00D26163">
        <w:t>)</w:t>
      </w:r>
      <w:r w:rsidR="00E02D4F">
        <w:t xml:space="preserve">. Survival and </w:t>
      </w:r>
      <w:r w:rsidR="00F756A0">
        <w:t>A</w:t>
      </w:r>
      <w:r>
        <w:t xml:space="preserve">bundance were least impacted by the </w:t>
      </w:r>
      <w:r w:rsidR="00762488">
        <w:t>environmental</w:t>
      </w:r>
      <w:r>
        <w:t xml:space="preserve"> driver group, with the </w:t>
      </w:r>
      <w:proofErr w:type="spellStart"/>
      <w:r>
        <w:t>foodweb</w:t>
      </w:r>
      <w:proofErr w:type="spellEnd"/>
      <w:r>
        <w:t xml:space="preserve"> </w:t>
      </w:r>
      <w:r w:rsidR="008B17DD">
        <w:t xml:space="preserve">and primary production </w:t>
      </w:r>
      <w:r>
        <w:t>driver group</w:t>
      </w:r>
      <w:r w:rsidR="008B17DD">
        <w:t>s</w:t>
      </w:r>
      <w:r>
        <w:t xml:space="preserve"> falling intermediate to the others</w:t>
      </w:r>
      <w:r w:rsidR="008B17DD">
        <w:t xml:space="preserve"> for these response variables</w:t>
      </w:r>
      <w:r>
        <w:t xml:space="preserve">. The </w:t>
      </w:r>
      <w:r w:rsidR="008B17DD">
        <w:t>Other S</w:t>
      </w:r>
      <w:r>
        <w:t xml:space="preserve">almon category </w:t>
      </w:r>
      <w:r w:rsidR="008B17DD">
        <w:t>had a</w:t>
      </w:r>
      <w:r>
        <w:t xml:space="preserve"> positive response in the </w:t>
      </w:r>
      <w:proofErr w:type="spellStart"/>
      <w:r>
        <w:t>foodweb</w:t>
      </w:r>
      <w:proofErr w:type="spellEnd"/>
      <w:r>
        <w:t xml:space="preserve"> </w:t>
      </w:r>
      <w:r w:rsidR="008B17DD">
        <w:t xml:space="preserve">and anthropogenic </w:t>
      </w:r>
      <w:proofErr w:type="gramStart"/>
      <w:r w:rsidR="008B17DD">
        <w:t>drivers</w:t>
      </w:r>
      <w:proofErr w:type="gramEnd"/>
      <w:r w:rsidR="008B17DD">
        <w:t xml:space="preserve"> simulations</w:t>
      </w:r>
      <w:r>
        <w:t xml:space="preserve">, indicating that conditions that are less favorable within the </w:t>
      </w:r>
      <w:proofErr w:type="spellStart"/>
      <w:r>
        <w:t>foodweb</w:t>
      </w:r>
      <w:proofErr w:type="spellEnd"/>
      <w:r>
        <w:t xml:space="preserve"> </w:t>
      </w:r>
      <w:r>
        <w:lastRenderedPageBreak/>
        <w:t xml:space="preserve">for the focal salmon species may </w:t>
      </w:r>
      <w:r w:rsidR="008B17DD">
        <w:t>not be</w:t>
      </w:r>
      <w:r>
        <w:t xml:space="preserve"> detrimental for other species (with diets that tend to be more </w:t>
      </w:r>
      <w:proofErr w:type="spellStart"/>
      <w:r>
        <w:t>planktivorous</w:t>
      </w:r>
      <w:proofErr w:type="spellEnd"/>
      <w:r>
        <w:t xml:space="preserve"> and rearing times within the Salish Sea that are generally shorter).</w:t>
      </w:r>
      <w:r w:rsidR="008B17DD">
        <w:t xml:space="preserve"> Interestingly, the </w:t>
      </w:r>
      <w:proofErr w:type="spellStart"/>
      <w:r w:rsidR="008B17DD">
        <w:t>food</w:t>
      </w:r>
      <w:r w:rsidR="00FF0389">
        <w:t>web</w:t>
      </w:r>
      <w:proofErr w:type="spellEnd"/>
      <w:r w:rsidR="00FF0389">
        <w:t xml:space="preserve">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In an analysis incorporating temporal changes, these negative impacts on individual-level traits would be expected to result in negative impacts to the population.</w:t>
      </w:r>
    </w:p>
    <w:p w14:paraId="4C31C813" w14:textId="77777777" w:rsidR="004876D1" w:rsidRDefault="001B47A3" w:rsidP="004876D1">
      <w:pPr>
        <w:ind w:firstLine="720"/>
      </w:pPr>
      <w:r>
        <w:t>For the regional differences, we modeled three regions of Puget Sound with different impacts and salmon population trends</w:t>
      </w:r>
      <w:r w:rsidR="00B24D91">
        <w:t xml:space="preserve"> (</w:t>
      </w:r>
      <w:r w:rsidR="00B24D91" w:rsidRPr="002F52D4">
        <w:rPr>
          <w:highlight w:val="yellow"/>
        </w:rPr>
        <w:t xml:space="preserve">Figure </w:t>
      </w:r>
      <w:r w:rsidR="001E4FF7">
        <w:rPr>
          <w:highlight w:val="yellow"/>
        </w:rPr>
        <w:t>4</w:t>
      </w:r>
      <w:r w:rsidR="00B24D91" w:rsidRPr="002F52D4">
        <w:rPr>
          <w:highlight w:val="yellow"/>
        </w:rPr>
        <w:t>)</w:t>
      </w:r>
      <w:r w:rsidRPr="002F52D4">
        <w:rPr>
          <w:highlight w:val="yellow"/>
        </w:rPr>
        <w:t>.</w:t>
      </w:r>
      <w:r>
        <w:t xml:space="preserve"> The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w:t>
      </w:r>
      <w:r w:rsidR="004876D1">
        <w:t xml:space="preserve">and temperature </w:t>
      </w:r>
      <w:r>
        <w:t>and low dissolved oxygen, and c.) Central Basin which has shown a decline in salmon abundance, relatively less than South Sound, but with a different suite of cumulative</w:t>
      </w:r>
      <w:r w:rsidR="004876D1">
        <w:t xml:space="preserve"> impacts including habitat loss, contaminant input, </w:t>
      </w:r>
      <w:r>
        <w:t xml:space="preserve">and decreased primary production. </w:t>
      </w:r>
    </w:p>
    <w:p w14:paraId="5E45AA1D" w14:textId="5A542605" w:rsidR="00F32CAB" w:rsidRDefault="001B47A3" w:rsidP="004876D1">
      <w:pPr>
        <w:ind w:firstLine="720"/>
      </w:pPr>
      <w:r>
        <w:t xml:space="preserve">In general, our model replicated the actual trends in salmon within these regions, with strong negative responses in </w:t>
      </w:r>
      <w:r w:rsidR="004876D1">
        <w:t xml:space="preserve">focal </w:t>
      </w:r>
      <w:r>
        <w:t xml:space="preserve">salmon </w:t>
      </w:r>
      <w:r w:rsidR="004876D1">
        <w:t>S</w:t>
      </w:r>
      <w:r>
        <w:t xml:space="preserve">urvival, </w:t>
      </w:r>
      <w:r w:rsidR="004876D1">
        <w:t>A</w:t>
      </w:r>
      <w:r>
        <w:t xml:space="preserve">bundance, and </w:t>
      </w:r>
      <w:r w:rsidR="004876D1">
        <w:t>F</w:t>
      </w:r>
      <w:r>
        <w:t>itness in both South Sound and Central Basin</w:t>
      </w:r>
      <w:r w:rsidR="00B24D91">
        <w:t xml:space="preserve"> (</w:t>
      </w:r>
      <w:r w:rsidR="00B24D91" w:rsidRPr="002F52D4">
        <w:rPr>
          <w:highlight w:val="yellow"/>
        </w:rPr>
        <w:t xml:space="preserve">Table </w:t>
      </w:r>
      <w:r w:rsidR="004876D1">
        <w:rPr>
          <w:highlight w:val="yellow"/>
        </w:rPr>
        <w:t>3</w:t>
      </w:r>
      <w:r w:rsidR="00B24D91" w:rsidRPr="002F52D4">
        <w:rPr>
          <w:highlight w:val="yellow"/>
        </w:rPr>
        <w:t>.)</w:t>
      </w:r>
      <w:r w:rsidRPr="002F52D4">
        <w:rPr>
          <w:highlight w:val="yellow"/>
        </w:rPr>
        <w:t>.</w:t>
      </w:r>
      <w:r>
        <w:t xml:space="preserve"> </w:t>
      </w:r>
      <w:r w:rsidR="004876D1">
        <w:t xml:space="preserve">While the results for Hood Canal </w:t>
      </w:r>
      <w:r w:rsidR="004876D1">
        <w:t xml:space="preserve">were more weakly negative for salmon Survival and Growth than in the other regions, they were positive for Fitness and Size, suggesting that some of the oceanographic changes evidenced in Hood Canal may be beneficial for salmon. </w:t>
      </w:r>
      <w:r>
        <w:t xml:space="preserve">Responses on </w:t>
      </w:r>
      <w:r w:rsidR="004876D1">
        <w:t>O</w:t>
      </w:r>
      <w:r>
        <w:t xml:space="preserve">ther </w:t>
      </w:r>
      <w:r w:rsidR="004876D1">
        <w:t>S</w:t>
      </w:r>
      <w:r>
        <w:t xml:space="preserve">almon (non-focal species, including chum, pinks, and sockeye) were positive in </w:t>
      </w:r>
      <w:r w:rsidR="004876D1">
        <w:t>all three</w:t>
      </w:r>
      <w:r>
        <w:t xml:space="preserve"> region</w:t>
      </w:r>
      <w:r w:rsidR="00B24D91">
        <w:t xml:space="preserve">s, </w:t>
      </w:r>
      <w:r w:rsidR="004876D1">
        <w:t>reflecting what has</w:t>
      </w:r>
      <w:r w:rsidR="00B24D91">
        <w:t xml:space="preserve"> been observed</w:t>
      </w:r>
      <w:r w:rsidR="008B4D80">
        <w:t xml:space="preserve"> (</w:t>
      </w:r>
      <w:r w:rsidR="008B4D80" w:rsidRPr="004876D1">
        <w:rPr>
          <w:highlight w:val="yellow"/>
        </w:rPr>
        <w:t xml:space="preserve">Fig. </w:t>
      </w:r>
      <w:r w:rsidR="004876D1" w:rsidRPr="004876D1">
        <w:rPr>
          <w:highlight w:val="yellow"/>
        </w:rPr>
        <w:t>1</w:t>
      </w:r>
      <w:r w:rsidR="008B4D80">
        <w:t>)</w:t>
      </w:r>
      <w:r w:rsidR="00B24D91">
        <w:t>.</w:t>
      </w:r>
      <w:r w:rsidR="004876D1">
        <w:t xml:space="preserve"> Therefore, although our model is a generalization of the processes occurring in the southern portion of the Salish Sea, it does seem to replicate some of the trends that have been observed in the region.</w:t>
      </w:r>
    </w:p>
    <w:p w14:paraId="319C0203" w14:textId="1CD94D19" w:rsidR="00453FA9" w:rsidRDefault="0058510D" w:rsidP="0058510D">
      <w:r>
        <w:tab/>
      </w:r>
    </w:p>
    <w:p w14:paraId="49060102" w14:textId="77777777" w:rsidR="00EC4294" w:rsidRDefault="00EC4294" w:rsidP="0081617F">
      <w:pPr>
        <w:pStyle w:val="Heading1"/>
        <w:rPr>
          <w:shd w:val="clear" w:color="auto" w:fill="FFFFFF"/>
        </w:rPr>
      </w:pPr>
      <w:r>
        <w:rPr>
          <w:shd w:val="clear" w:color="auto" w:fill="FFFFFF"/>
        </w:rPr>
        <w:t>Discussion</w:t>
      </w:r>
    </w:p>
    <w:p w14:paraId="07BA2AE6" w14:textId="77777777" w:rsidR="00893064" w:rsidRDefault="00893064" w:rsidP="00EC4294">
      <w:pPr>
        <w:ind w:firstLine="720"/>
      </w:pPr>
    </w:p>
    <w:p w14:paraId="3287C98A" w14:textId="235AABB9" w:rsidR="00893064" w:rsidRDefault="0022663C" w:rsidP="004876D1">
      <w:pPr>
        <w:ind w:firstLine="720"/>
      </w:pPr>
      <w:r>
        <w:t>Our results suggest that teasing out the causes of declines in marine survival will be challenging</w:t>
      </w:r>
      <w:r w:rsidR="004876D1">
        <w:t>, multi-faceted, and will involve both understood and unknown feedbacks</w:t>
      </w:r>
      <w:r>
        <w:t xml:space="preserve">. Multiple single factors led to declines in most of the simulations, and suites of ecosystem components had similar effects on marine survival and other salmon population attributes. Nevertheless, our ability to distinguish causal factors will likely be improved by tracking multiple ecosystem indicators. For example, monitoring </w:t>
      </w:r>
      <w:r w:rsidR="004876D1">
        <w:t>primary production</w:t>
      </w:r>
      <w:r>
        <w:t xml:space="preserve"> and </w:t>
      </w:r>
      <w:proofErr w:type="spellStart"/>
      <w:r>
        <w:t>ichthyoplankton</w:t>
      </w:r>
      <w:proofErr w:type="spellEnd"/>
      <w:r>
        <w:t xml:space="preserve"> may help distinguish </w:t>
      </w:r>
      <w:proofErr w:type="spellStart"/>
      <w:r>
        <w:t>foodweb</w:t>
      </w:r>
      <w:proofErr w:type="spellEnd"/>
      <w:r>
        <w:t xml:space="preserve"> influences from oceanogra</w:t>
      </w:r>
      <w:r w:rsidR="004876D1">
        <w:t xml:space="preserve">phic and anthropogenic drivers. </w:t>
      </w:r>
      <w:r w:rsidR="00EC4294">
        <w:t xml:space="preserve">As with any model, ours is a reductionist view of the ecosystem and omission of some connections and ecosystem components was necessary to emerge with a conceptual diagram that was both representative and practical. </w:t>
      </w:r>
    </w:p>
    <w:p w14:paraId="4297EFDD" w14:textId="0762C682" w:rsidR="00FA2B79" w:rsidRDefault="00FA2B79" w:rsidP="00FA2B79">
      <w:pPr>
        <w:ind w:firstLine="720"/>
      </w:pPr>
      <w:r>
        <w:t xml:space="preserve">Anthropogenic factors showed strong negative impacts to salmon traits, especially </w:t>
      </w:r>
      <w:r>
        <w:t>S</w:t>
      </w:r>
      <w:r>
        <w:t xml:space="preserve">urvival and </w:t>
      </w:r>
      <w:r>
        <w:t>A</w:t>
      </w:r>
      <w:r>
        <w:t xml:space="preserve">bundance. The factors are both direct </w:t>
      </w:r>
      <w:r>
        <w:t xml:space="preserve">(e.g., Contaminants and Disease) </w:t>
      </w:r>
      <w:r>
        <w:t>and mediated by the food web (e.g.</w:t>
      </w:r>
      <w:r>
        <w:t>,</w:t>
      </w:r>
      <w:r>
        <w:t xml:space="preserve"> </w:t>
      </w:r>
      <w:r>
        <w:t>H</w:t>
      </w:r>
      <w:r>
        <w:t xml:space="preserve">abitat </w:t>
      </w:r>
      <w:r>
        <w:t>L</w:t>
      </w:r>
      <w:r>
        <w:t xml:space="preserve">oss has a negative effect on salmon </w:t>
      </w:r>
      <w:r>
        <w:t>R</w:t>
      </w:r>
      <w:r>
        <w:t xml:space="preserve">esidency and </w:t>
      </w:r>
      <w:r>
        <w:t>F</w:t>
      </w:r>
      <w:r>
        <w:t xml:space="preserve">itness, but also on </w:t>
      </w:r>
      <w:r>
        <w:t>F</w:t>
      </w:r>
      <w:r>
        <w:t xml:space="preserve">orage </w:t>
      </w:r>
      <w:r>
        <w:t>F</w:t>
      </w:r>
      <w:r>
        <w:t xml:space="preserve">ish, because nearshore habitat is critical to forage fish spawning). While the structure of the model may </w:t>
      </w:r>
      <w:r>
        <w:lastRenderedPageBreak/>
        <w:t>contribute to strong negative responses among these variables, there are likely indirect con</w:t>
      </w:r>
      <w:bookmarkStart w:id="2" w:name="_GoBack"/>
      <w:bookmarkEnd w:id="2"/>
      <w:r>
        <w:t xml:space="preserve">nections that were unaccounted for in our model that may make these impacts even stronger in the real world. </w:t>
      </w:r>
    </w:p>
    <w:p w14:paraId="59D9CDF8" w14:textId="77777777" w:rsidR="00FA2B79" w:rsidRDefault="00FA2B79" w:rsidP="00FA2B79">
      <w:pPr>
        <w:ind w:firstLine="720"/>
      </w:pPr>
      <w:r>
        <w:t xml:space="preserve">The </w:t>
      </w:r>
      <w:proofErr w:type="spellStart"/>
      <w:r>
        <w:t>foodweb</w:t>
      </w:r>
      <w:proofErr w:type="spellEnd"/>
      <w:r>
        <w:t xml:space="preserve"> components did not yield especially strong negative responses in focal salmon traits, but considering that many of these linkages are indirectly tied to these traits, the negative responses, even marginal, should be noted. </w:t>
      </w:r>
    </w:p>
    <w:p w14:paraId="687A9AF7" w14:textId="77777777" w:rsidR="00FA2B79" w:rsidRDefault="00FA2B79" w:rsidP="004876D1">
      <w:pPr>
        <w:ind w:firstLine="720"/>
      </w:pPr>
    </w:p>
    <w:p w14:paraId="3045E90C" w14:textId="77777777" w:rsidR="004876D1" w:rsidRDefault="004876D1" w:rsidP="004876D1">
      <w:pPr>
        <w:ind w:firstLine="720"/>
      </w:pPr>
      <w:r>
        <w:t xml:space="preserve">Qualitative network analysis allows examination of how multiple feedbacks influence responses of ecosystem components when subject to perturbation. Our conclusions depend upon the various network interconnections, the assumption that linkages do not have nonlinear properties, and that the range of model weights are reasonable. Our response metrics focused on model runs that converged on an equilibrium. Are these reasonable expectations for the model to be a useful construction? </w:t>
      </w:r>
    </w:p>
    <w:p w14:paraId="050A2EF4" w14:textId="77777777" w:rsidR="004876D1" w:rsidRDefault="004876D1" w:rsidP="00FA2B79">
      <w:pPr>
        <w:pStyle w:val="ListParagraph"/>
        <w:numPr>
          <w:ilvl w:val="0"/>
          <w:numId w:val="1"/>
        </w:numPr>
      </w:pPr>
      <w:r>
        <w:t xml:space="preserve">our conceptual model -- we can quibble about the network connections, but in general this is a pretty complex set of feedbacks. Additional interconnections that we didn’t represent would tend to stabilize the system even more.   </w:t>
      </w:r>
    </w:p>
    <w:p w14:paraId="72B805F4" w14:textId="77777777" w:rsidR="004876D1" w:rsidRDefault="004876D1" w:rsidP="00FA2B79">
      <w:pPr>
        <w:pStyle w:val="ListParagraph"/>
        <w:numPr>
          <w:ilvl w:val="0"/>
          <w:numId w:val="1"/>
        </w:numPr>
      </w:pPr>
      <w:r>
        <w:t>Nonlinear properties are fundamental to ecological systems, but are nearly always influenced by feedbacks, an essential component built into our model structure.</w:t>
      </w:r>
    </w:p>
    <w:p w14:paraId="18C94E24" w14:textId="77777777" w:rsidR="004876D1" w:rsidRDefault="004876D1" w:rsidP="00FA2B79">
      <w:pPr>
        <w:pStyle w:val="ListParagraph"/>
        <w:numPr>
          <w:ilvl w:val="0"/>
          <w:numId w:val="1"/>
        </w:numPr>
      </w:pPr>
      <w:r>
        <w:t xml:space="preserve">The “real” Salish Sea is one of the many possible combinations of weights. What does our metric (% of combos that converge) say about the REAL situation at hand? If models show strong convergence regardless of their combo of </w:t>
      </w:r>
      <w:proofErr w:type="gramStart"/>
      <w:r>
        <w:t>weights</w:t>
      </w:r>
      <w:proofErr w:type="gramEnd"/>
      <w:r>
        <w:t xml:space="preserve"> they are likely to converge regardless of whether they started.  </w:t>
      </w:r>
    </w:p>
    <w:p w14:paraId="7DC76F26" w14:textId="77777777" w:rsidR="004876D1" w:rsidRDefault="004876D1" w:rsidP="00FA2B79">
      <w:pPr>
        <w:pStyle w:val="ListParagraph"/>
        <w:numPr>
          <w:ilvl w:val="0"/>
          <w:numId w:val="1"/>
        </w:numPr>
      </w:pPr>
      <w:r>
        <w:t>What if the “real” Salish Sea has not yet converged? I.e., are we actually in an unstable situation?</w:t>
      </w:r>
    </w:p>
    <w:p w14:paraId="67000E39" w14:textId="77777777" w:rsidR="004876D1" w:rsidRDefault="004876D1" w:rsidP="004876D1">
      <w:pPr>
        <w:ind w:firstLine="720"/>
      </w:pPr>
      <w:r>
        <w:t>The conceptual model exhibited particular strong sensitivity to changes in three population linkages: the effects 1) individual fitness upon size, 2) size upon fitness, and 3) survival upon abundance.  These results suggest that processes influencing these factors will have particularly strong influence upon marine survival and point to the importance of monitoring these pathways.</w:t>
      </w:r>
    </w:p>
    <w:p w14:paraId="082E7FA5" w14:textId="77777777" w:rsidR="004876D1" w:rsidRDefault="004876D1" w:rsidP="004876D1">
      <w:pPr>
        <w:ind w:firstLine="720"/>
      </w:pPr>
      <w:r>
        <w:t xml:space="preserve"> </w:t>
      </w:r>
    </w:p>
    <w:p w14:paraId="4E69148B" w14:textId="77777777" w:rsidR="004876D1" w:rsidRDefault="004876D1" w:rsidP="004876D1">
      <w:pPr>
        <w:ind w:firstLine="720"/>
      </w:pPr>
    </w:p>
    <w:p w14:paraId="64CC56D1" w14:textId="77777777" w:rsidR="006526AC" w:rsidRDefault="006526AC" w:rsidP="00EC4294">
      <w:pPr>
        <w:ind w:firstLine="720"/>
      </w:pPr>
    </w:p>
    <w:p w14:paraId="72CC9E11" w14:textId="77777777" w:rsidR="003C1DDF" w:rsidRDefault="003C1DDF" w:rsidP="00F12E06">
      <w:pPr>
        <w:ind w:firstLine="720"/>
      </w:pPr>
    </w:p>
    <w:p w14:paraId="4D8E37C1" w14:textId="13B1E525" w:rsidR="00893064" w:rsidRDefault="00893064" w:rsidP="00EC4294">
      <w:pPr>
        <w:ind w:firstLine="720"/>
      </w:pPr>
    </w:p>
    <w:p w14:paraId="68850660" w14:textId="77777777" w:rsidR="00EC4294" w:rsidRPr="00EC4294" w:rsidRDefault="00EC4294" w:rsidP="00EC4294"/>
    <w:p w14:paraId="52528E3B" w14:textId="77777777" w:rsidR="00EC4294" w:rsidRDefault="00EC4294" w:rsidP="0081617F">
      <w:pPr>
        <w:pStyle w:val="Heading1"/>
        <w:rPr>
          <w:shd w:val="clear" w:color="auto" w:fill="FFFFFF"/>
        </w:rPr>
      </w:pPr>
    </w:p>
    <w:p w14:paraId="442742DA" w14:textId="77777777" w:rsidR="0081617F" w:rsidRDefault="0081617F" w:rsidP="0081617F">
      <w:pPr>
        <w:pStyle w:val="Heading1"/>
        <w:rPr>
          <w:shd w:val="clear" w:color="auto" w:fill="FFFFFF"/>
        </w:rPr>
      </w:pPr>
      <w:r>
        <w:rPr>
          <w:shd w:val="clear" w:color="auto" w:fill="FFFFFF"/>
        </w:rPr>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lastRenderedPageBreak/>
        <w:t xml:space="preserve">Ainsworth, C.H. I.C. Kaplan, P.S. Levin, R. </w:t>
      </w:r>
      <w:proofErr w:type="spellStart"/>
      <w:r>
        <w:t>Cudney</w:t>
      </w:r>
      <w:proofErr w:type="spellEnd"/>
      <w:r>
        <w:t xml:space="preserve">-Bueno, E.A. Fulton, M. </w:t>
      </w:r>
      <w:proofErr w:type="spellStart"/>
      <w:r>
        <w:t>Mangel</w:t>
      </w:r>
      <w:proofErr w:type="spellEnd"/>
      <w:r>
        <w:t xml:space="preserve">, P. Turk-Boyer, J. Torre, A. Pares-Sierra and H. </w:t>
      </w:r>
      <w:proofErr w:type="spellStart"/>
      <w:r>
        <w:t>Morzaria</w:t>
      </w:r>
      <w:proofErr w:type="spellEnd"/>
      <w:r>
        <w:t xml:space="preserve">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77777777" w:rsidR="00885DD0" w:rsidRPr="00885DD0" w:rsidRDefault="00885DD0" w:rsidP="00885DD0">
      <w:pPr>
        <w:autoSpaceDE w:val="0"/>
        <w:autoSpaceDN w:val="0"/>
        <w:adjustRightInd w:val="0"/>
        <w:spacing w:after="0" w:line="240" w:lineRule="auto"/>
        <w:rPr>
          <w:shd w:val="clear" w:color="auto" w:fill="FFFFFF"/>
        </w:rPr>
      </w:pPr>
      <w:r w:rsidRPr="00885DD0">
        <w:rPr>
          <w:shd w:val="clear" w:color="auto" w:fill="FFFFFF"/>
        </w:rPr>
        <w:t xml:space="preserve">Beamish, R. J., D. J. </w:t>
      </w:r>
      <w:proofErr w:type="spellStart"/>
      <w:r w:rsidRPr="00885DD0">
        <w:rPr>
          <w:shd w:val="clear" w:color="auto" w:fill="FFFFFF"/>
        </w:rPr>
        <w:t>Noakes</w:t>
      </w:r>
      <w:proofErr w:type="spellEnd"/>
      <w:r w:rsidRPr="00885DD0">
        <w:rPr>
          <w:shd w:val="clear" w:color="auto" w:fill="FFFFFF"/>
        </w:rPr>
        <w:t>, G. A. McFarlane,</w:t>
      </w:r>
      <w:r>
        <w:rPr>
          <w:shd w:val="clear" w:color="auto" w:fill="FFFFFF"/>
        </w:rPr>
        <w:t xml:space="preserve"> W. </w:t>
      </w:r>
      <w:proofErr w:type="spellStart"/>
      <w:r>
        <w:rPr>
          <w:shd w:val="clear" w:color="auto" w:fill="FFFFFF"/>
        </w:rPr>
        <w:t>Pinnix</w:t>
      </w:r>
      <w:proofErr w:type="spellEnd"/>
      <w:r>
        <w:rPr>
          <w:shd w:val="clear" w:color="auto" w:fill="FFFFFF"/>
        </w:rPr>
        <w:t xml:space="preserve">, R. Sweeting, and J. </w:t>
      </w:r>
      <w:r w:rsidRPr="00885DD0">
        <w:rPr>
          <w:shd w:val="clear" w:color="auto" w:fill="FFFFFF"/>
        </w:rPr>
        <w:t xml:space="preserve">King. 2000. Trends in </w:t>
      </w:r>
      <w:proofErr w:type="spellStart"/>
      <w:r w:rsidRPr="00885DD0">
        <w:rPr>
          <w:shd w:val="clear" w:color="auto" w:fill="FFFFFF"/>
        </w:rPr>
        <w:t>coho</w:t>
      </w:r>
      <w:proofErr w:type="spellEnd"/>
      <w:r w:rsidRPr="00885DD0">
        <w:rPr>
          <w:shd w:val="clear" w:color="auto" w:fill="FFFFFF"/>
        </w:rPr>
        <w:t xml:space="preserve">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 xml:space="preserve">T.J. </w:t>
      </w:r>
      <w:proofErr w:type="spellStart"/>
      <w:r>
        <w:rPr>
          <w:shd w:val="clear" w:color="auto" w:fill="FFFFFF"/>
        </w:rPr>
        <w:t>Minello</w:t>
      </w:r>
      <w:proofErr w:type="spellEnd"/>
      <w:r>
        <w:rPr>
          <w:shd w:val="clear" w:color="auto" w:fill="FFFFFF"/>
        </w:rPr>
        <w:t>,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 xml:space="preserve">.E. </w:t>
      </w:r>
      <w:proofErr w:type="spellStart"/>
      <w:r>
        <w:rPr>
          <w:shd w:val="clear" w:color="auto" w:fill="FFFFFF"/>
        </w:rPr>
        <w:t>Toft</w:t>
      </w:r>
      <w:proofErr w:type="spellEnd"/>
      <w:r w:rsidRPr="000A1A14">
        <w:rPr>
          <w:shd w:val="clear" w:color="auto" w:fill="FFFFFF"/>
        </w:rPr>
        <w:t>, K</w:t>
      </w:r>
      <w:r w:rsidR="00C04DAA">
        <w:rPr>
          <w:shd w:val="clear" w:color="auto" w:fill="FFFFFF"/>
        </w:rPr>
        <w:t>.</w:t>
      </w:r>
      <w:r>
        <w:rPr>
          <w:shd w:val="clear" w:color="auto" w:fill="FFFFFF"/>
        </w:rPr>
        <w:t xml:space="preserve">K. </w:t>
      </w:r>
      <w:proofErr w:type="spellStart"/>
      <w:r>
        <w:rPr>
          <w:shd w:val="clear" w:color="auto" w:fill="FFFFFF"/>
        </w:rPr>
        <w:t>Arkema</w:t>
      </w:r>
      <w:proofErr w:type="spellEnd"/>
      <w:r>
        <w:rPr>
          <w:shd w:val="clear" w:color="auto" w:fill="FFFFFF"/>
        </w:rPr>
        <w:t>, J.L. Burke</w:t>
      </w:r>
      <w:r w:rsidRPr="000A1A14">
        <w:rPr>
          <w:shd w:val="clear" w:color="auto" w:fill="FFFFFF"/>
        </w:rPr>
        <w:t>,</w:t>
      </w:r>
      <w:r>
        <w:rPr>
          <w:shd w:val="clear" w:color="auto" w:fill="FFFFFF"/>
        </w:rPr>
        <w:t xml:space="preserve"> C. Kim, A.D. </w:t>
      </w:r>
      <w:proofErr w:type="spellStart"/>
      <w:r>
        <w:rPr>
          <w:shd w:val="clear" w:color="auto" w:fill="FFFFFF"/>
        </w:rPr>
        <w:t>Guerry</w:t>
      </w:r>
      <w:proofErr w:type="spellEnd"/>
      <w:r>
        <w:rPr>
          <w:shd w:val="clear" w:color="auto" w:fill="FFFFFF"/>
        </w:rPr>
        <w:t xml:space="preserve">, M. Plummer, G. </w:t>
      </w:r>
      <w:proofErr w:type="spellStart"/>
      <w:r>
        <w:rPr>
          <w:shd w:val="clear" w:color="auto" w:fill="FFFFFF"/>
        </w:rPr>
        <w:t>Spiridonov</w:t>
      </w:r>
      <w:proofErr w:type="spellEnd"/>
      <w:r>
        <w:rPr>
          <w:shd w:val="clear" w:color="auto" w:fill="FFFFFF"/>
        </w:rPr>
        <w:t xml:space="preserve">, and M. Ruckelshaus. 2014.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 xml:space="preserve">ICES J Mar </w:t>
      </w:r>
      <w:proofErr w:type="spellStart"/>
      <w:r w:rsidRPr="00833678">
        <w:rPr>
          <w:i/>
          <w:shd w:val="clear" w:color="auto" w:fill="FFFFFF"/>
        </w:rPr>
        <w:t>Sci</w:t>
      </w:r>
      <w:proofErr w:type="spellEnd"/>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77777777" w:rsidR="00304A2E" w:rsidRDefault="00304A2E" w:rsidP="0081617F">
      <w:pPr>
        <w:rPr>
          <w:shd w:val="clear" w:color="auto" w:fill="FFFFFF"/>
        </w:rPr>
      </w:pPr>
      <w:r w:rsidRPr="00304A2E">
        <w:rPr>
          <w:shd w:val="clear" w:color="auto" w:fill="FFFFFF"/>
        </w:rPr>
        <w:t xml:space="preserve">Christensen, V. and C.J. Walters. 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196F88BF" w14:textId="6385492D"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w:t>
      </w:r>
      <w:proofErr w:type="spellStart"/>
      <w:r w:rsidRPr="004E404D">
        <w:rPr>
          <w:shd w:val="clear" w:color="auto" w:fill="FFFFFF"/>
        </w:rPr>
        <w:t>conn</w:t>
      </w:r>
      <w:r>
        <w:rPr>
          <w:shd w:val="clear" w:color="auto" w:fill="FFFFFF"/>
        </w:rPr>
        <w:t>ectance</w:t>
      </w:r>
      <w:proofErr w:type="spellEnd"/>
      <w:r>
        <w:rPr>
          <w:shd w:val="clear" w:color="auto" w:fill="FFFFFF"/>
        </w:rPr>
        <w:t xml:space="preserve">. </w:t>
      </w:r>
      <w:r w:rsidRPr="004E404D">
        <w:rPr>
          <w:i/>
          <w:shd w:val="clear" w:color="auto" w:fill="FFFFFF"/>
        </w:rPr>
        <w:t>Ecol. Lett.</w:t>
      </w:r>
      <w:r>
        <w:rPr>
          <w:shd w:val="clear" w:color="auto" w:fill="FFFFFF"/>
        </w:rPr>
        <w:t xml:space="preserve"> 5, 558–567.</w:t>
      </w:r>
    </w:p>
    <w:p w14:paraId="496C2611" w14:textId="5CE8999D"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w:t>
      </w:r>
      <w:proofErr w:type="spellStart"/>
      <w:r w:rsidRPr="00FA389A">
        <w:t>connectance</w:t>
      </w:r>
      <w:proofErr w:type="spellEnd"/>
      <w:r w:rsidRPr="00FA389A">
        <w:t xml:space="preserve"> and size. Proceedings of the National Academy of Sciences of the United States of America. 99(20):</w:t>
      </w:r>
      <w:r>
        <w:t xml:space="preserve"> </w:t>
      </w:r>
      <w:r w:rsidRPr="00FA389A">
        <w:t>12917</w:t>
      </w:r>
    </w:p>
    <w:p w14:paraId="54FD3BE2" w14:textId="77777777" w:rsidR="00FA389A" w:rsidRDefault="00FA389A" w:rsidP="002361E5">
      <w:pPr>
        <w:spacing w:after="0" w:line="240" w:lineRule="auto"/>
      </w:pPr>
    </w:p>
    <w:p w14:paraId="66DDD4B6" w14:textId="77777777" w:rsidR="002361E5" w:rsidRDefault="002361E5" w:rsidP="002361E5">
      <w:pPr>
        <w:spacing w:after="0" w:line="240" w:lineRule="auto"/>
      </w:pPr>
      <w:r>
        <w:t xml:space="preserve">Fulton, E.A., Link, J.S., Kaplan, I.C., </w:t>
      </w:r>
      <w:proofErr w:type="spellStart"/>
      <w:r>
        <w:t>Savina</w:t>
      </w:r>
      <w:proofErr w:type="spellEnd"/>
      <w:r>
        <w:t xml:space="preserve">-Rolland, M., Johnson, P., Ainsworth, C.H., et al. 2011. Lessons in modelling and management of marine ecosystems: The Atlantis experience. </w:t>
      </w:r>
      <w:r w:rsidRPr="002361E5">
        <w:rPr>
          <w:i/>
        </w:rPr>
        <w:t>Fish Fisheries</w:t>
      </w:r>
      <w:r>
        <w:t>, 12:171–188.</w:t>
      </w:r>
    </w:p>
    <w:p w14:paraId="67363556" w14:textId="77777777" w:rsidR="002361E5" w:rsidRDefault="002361E5" w:rsidP="0081617F">
      <w:pPr>
        <w:rPr>
          <w:shd w:val="clear" w:color="auto" w:fill="FFFFFF"/>
        </w:rPr>
      </w:pPr>
    </w:p>
    <w:p w14:paraId="25A921AD" w14:textId="77777777" w:rsidR="00BE1A97" w:rsidRDefault="00BE1A97" w:rsidP="0081617F">
      <w:pPr>
        <w:rPr>
          <w:shd w:val="clear" w:color="auto" w:fill="FFFFFF"/>
        </w:rPr>
      </w:pPr>
      <w:r w:rsidRPr="00BE1A97">
        <w:rPr>
          <w:shd w:val="clear" w:color="auto" w:fill="FFFFFF"/>
        </w:rPr>
        <w:t>Harvey, C.J., Williams, G.D. &amp; Levin, P.S. Estuaries and Coasts (2012) 35: 821. doi:10.1007/s12237-012-9483-1</w:t>
      </w:r>
    </w:p>
    <w:p w14:paraId="647D9FDE" w14:textId="77777777" w:rsidR="0081617F" w:rsidRDefault="0081617F" w:rsidP="0081617F">
      <w:pPr>
        <w:rPr>
          <w:shd w:val="clear" w:color="auto" w:fill="FFFFFF"/>
        </w:rPr>
      </w:pPr>
      <w:proofErr w:type="spellStart"/>
      <w:r>
        <w:rPr>
          <w:shd w:val="clear" w:color="auto" w:fill="FFFFFF"/>
        </w:rPr>
        <w:t>Kaje</w:t>
      </w:r>
      <w:proofErr w:type="spellEnd"/>
      <w:r>
        <w:rPr>
          <w:shd w:val="clear" w:color="auto" w:fill="FFFFFF"/>
        </w:rPr>
        <w:t xml:space="preserve">, J. 1999. </w:t>
      </w:r>
      <w:proofErr w:type="spellStart"/>
      <w:r w:rsidRPr="00833678">
        <w:rPr>
          <w:shd w:val="clear" w:color="auto" w:fill="FFFFFF"/>
        </w:rPr>
        <w:t>Kaje</w:t>
      </w:r>
      <w:proofErr w:type="spellEnd"/>
      <w:r w:rsidRPr="00833678">
        <w:rPr>
          <w:shd w:val="clear" w:color="auto" w:fill="FFFFFF"/>
        </w:rPr>
        <w:t xml:space="preserve"> System: A conceptual modeling tool for interdisciplinary research</w:t>
      </w:r>
      <w:r>
        <w:rPr>
          <w:shd w:val="clear" w:color="auto" w:fill="FFFFFF"/>
        </w:rPr>
        <w:t>. Univ. of Washington Applied Physics Lab.</w:t>
      </w:r>
    </w:p>
    <w:p w14:paraId="426B066D" w14:textId="77777777" w:rsidR="004E404D" w:rsidRDefault="009014E6" w:rsidP="009014E6">
      <w:pPr>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15CD1D" w14:textId="77777777" w:rsidR="0081617F" w:rsidRDefault="0081617F" w:rsidP="0081617F">
      <w:pPr>
        <w:rPr>
          <w:shd w:val="clear" w:color="auto" w:fill="FFFFFF"/>
        </w:rPr>
      </w:pPr>
      <w:r>
        <w:rPr>
          <w:shd w:val="clear" w:color="auto" w:fill="FFFFFF"/>
        </w:rPr>
        <w:t xml:space="preserve">Melbourne-Thomas, J., S. </w:t>
      </w:r>
      <w:proofErr w:type="spellStart"/>
      <w:r>
        <w:rPr>
          <w:shd w:val="clear" w:color="auto" w:fill="FFFFFF"/>
        </w:rPr>
        <w:t>Wotherspoon</w:t>
      </w:r>
      <w:proofErr w:type="spellEnd"/>
      <w:r>
        <w:rPr>
          <w:shd w:val="clear" w:color="auto" w:fill="FFFFFF"/>
        </w:rPr>
        <w:t xml:space="preserve">,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proofErr w:type="spellStart"/>
      <w:r w:rsidRPr="00885DD0">
        <w:rPr>
          <w:shd w:val="clear" w:color="auto" w:fill="FFFFFF"/>
        </w:rPr>
        <w:t>Pearcy</w:t>
      </w:r>
      <w:proofErr w:type="spellEnd"/>
      <w:r w:rsidRPr="00885DD0">
        <w:rPr>
          <w:shd w:val="clear" w:color="auto" w:fill="FFFFFF"/>
        </w:rPr>
        <w:t xml:space="preserve">,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proofErr w:type="spellStart"/>
      <w:r w:rsidRPr="004E404D">
        <w:lastRenderedPageBreak/>
        <w:t>Pimm</w:t>
      </w:r>
      <w:proofErr w:type="spellEnd"/>
      <w:r w:rsidRPr="004E404D">
        <w:t>,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77777777" w:rsidR="00CB5541" w:rsidRDefault="00CB5541" w:rsidP="00CB5541">
      <w:pPr>
        <w:autoSpaceDE w:val="0"/>
        <w:autoSpaceDN w:val="0"/>
        <w:adjustRightInd w:val="0"/>
        <w:spacing w:after="0" w:line="240" w:lineRule="auto"/>
        <w:rPr>
          <w:rFonts w:ascii="AdvP6F00" w:hAnsi="AdvP6F00" w:cs="AdvP6F00"/>
          <w:sz w:val="16"/>
          <w:szCs w:val="16"/>
        </w:rPr>
      </w:pPr>
      <w:proofErr w:type="spellStart"/>
      <w:r>
        <w:t>Preikshot</w:t>
      </w:r>
      <w:proofErr w:type="spellEnd"/>
      <w:r>
        <w:t xml:space="preserve">, D.B. 2008. </w:t>
      </w:r>
      <w:r w:rsidRPr="00CB5541">
        <w:rPr>
          <w:i/>
        </w:rPr>
        <w:t>Public Summary—Computer Modelling of Marine Ecosystems: Applications to Pacific Salmon Management and Research</w:t>
      </w:r>
      <w:r>
        <w:t>. Vancouver, BC: Pacific Fisheries Resource Conservation Council.</w:t>
      </w:r>
    </w:p>
    <w:p w14:paraId="5A806DBC" w14:textId="77777777" w:rsidR="00885DD0" w:rsidRPr="00885DD0" w:rsidRDefault="00885DD0" w:rsidP="00885DD0">
      <w:pPr>
        <w:autoSpaceDE w:val="0"/>
        <w:autoSpaceDN w:val="0"/>
        <w:adjustRightInd w:val="0"/>
        <w:spacing w:after="0" w:line="240" w:lineRule="auto"/>
        <w:rPr>
          <w:rFonts w:ascii="AdvP6F00" w:hAnsi="AdvP6F00" w:cs="AdvP6F00"/>
          <w:sz w:val="16"/>
          <w:szCs w:val="16"/>
        </w:rPr>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w:t>
      </w:r>
      <w:proofErr w:type="spellStart"/>
      <w:r>
        <w:rPr>
          <w:shd w:val="clear" w:color="auto" w:fill="FFFFFF"/>
        </w:rPr>
        <w:t>McInnes</w:t>
      </w:r>
      <w:proofErr w:type="spellEnd"/>
      <w:r>
        <w:rPr>
          <w:shd w:val="clear" w:color="auto" w:fill="FFFFFF"/>
        </w:rPr>
        <w:t xml:space="preserve">, J.M. </w:t>
      </w:r>
      <w:proofErr w:type="spellStart"/>
      <w:r>
        <w:rPr>
          <w:shd w:val="clear" w:color="auto" w:fill="FFFFFF"/>
        </w:rPr>
        <w:t>Dambacher</w:t>
      </w:r>
      <w:proofErr w:type="spellEnd"/>
      <w:r>
        <w:rPr>
          <w:shd w:val="clear" w:color="auto" w:fill="FFFFFF"/>
        </w:rPr>
        <w:t xml:space="preserve">,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 xml:space="preserve">Raymond, B, J. Melbourne-Thomas, S. </w:t>
      </w:r>
      <w:proofErr w:type="spellStart"/>
      <w:r>
        <w:rPr>
          <w:shd w:val="clear" w:color="auto" w:fill="FFFFFF"/>
        </w:rPr>
        <w:t>Wotherspoon</w:t>
      </w:r>
      <w:proofErr w:type="spellEnd"/>
      <w:r>
        <w:rPr>
          <w:shd w:val="clear" w:color="auto" w:fill="FFFFFF"/>
        </w:rPr>
        <w:t xml:space="preserve">. 2012. </w:t>
      </w:r>
      <w:proofErr w:type="spellStart"/>
      <w:r>
        <w:rPr>
          <w:shd w:val="clear" w:color="auto" w:fill="FFFFFF"/>
        </w:rPr>
        <w:t>QPress</w:t>
      </w:r>
      <w:proofErr w:type="spellEnd"/>
      <w:r>
        <w:rPr>
          <w:shd w:val="clear" w:color="auto" w:fill="FFFFFF"/>
        </w:rPr>
        <w:t>: Qualitative Network Analysis.</w:t>
      </w:r>
    </w:p>
    <w:p w14:paraId="32652CE8" w14:textId="77777777" w:rsidR="0081617F" w:rsidRDefault="0081617F" w:rsidP="0081617F">
      <w:pPr>
        <w:rPr>
          <w:shd w:val="clear" w:color="auto" w:fill="FFFFFF"/>
        </w:rPr>
      </w:pPr>
      <w:proofErr w:type="spellStart"/>
      <w:r>
        <w:rPr>
          <w:shd w:val="clear" w:color="auto" w:fill="FFFFFF"/>
        </w:rPr>
        <w:t>Reum</w:t>
      </w:r>
      <w:proofErr w:type="spellEnd"/>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 xml:space="preserve">.E. </w:t>
      </w:r>
      <w:proofErr w:type="spellStart"/>
      <w:r>
        <w:rPr>
          <w:shd w:val="clear" w:color="auto" w:fill="FFFFFF"/>
        </w:rPr>
        <w:t>Ferriss</w:t>
      </w:r>
      <w:proofErr w:type="spellEnd"/>
      <w:r>
        <w:rPr>
          <w:shd w:val="clear" w:color="auto" w:fill="FFFFFF"/>
        </w:rPr>
        <w:t>,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6E78994B" w14:textId="77777777" w:rsidR="00885DD0" w:rsidRPr="00885DD0" w:rsidRDefault="00885DD0" w:rsidP="00885DD0">
      <w:pPr>
        <w:autoSpaceDE w:val="0"/>
        <w:autoSpaceDN w:val="0"/>
        <w:adjustRightInd w:val="0"/>
        <w:spacing w:after="0" w:line="240" w:lineRule="auto"/>
        <w:rPr>
          <w:shd w:val="clear" w:color="auto" w:fill="FFFFFF"/>
        </w:rPr>
      </w:pPr>
      <w:proofErr w:type="spellStart"/>
      <w:r w:rsidRPr="00885DD0">
        <w:rPr>
          <w:shd w:val="clear" w:color="auto" w:fill="FFFFFF"/>
        </w:rPr>
        <w:t>Teo</w:t>
      </w:r>
      <w:proofErr w:type="spellEnd"/>
      <w:r w:rsidRPr="00885DD0">
        <w:rPr>
          <w:shd w:val="clear" w:color="auto" w:fill="FFFFFF"/>
        </w:rPr>
        <w:t xml:space="preserve">, S. L. H., L. W. </w:t>
      </w:r>
      <w:proofErr w:type="spellStart"/>
      <w:r w:rsidRPr="00885DD0">
        <w:rPr>
          <w:shd w:val="clear" w:color="auto" w:fill="FFFFFF"/>
        </w:rPr>
        <w:t>Botsford</w:t>
      </w:r>
      <w:proofErr w:type="spellEnd"/>
      <w:r w:rsidRPr="00885DD0">
        <w:rPr>
          <w:shd w:val="clear" w:color="auto" w:fill="FFFFFF"/>
        </w:rPr>
        <w:t xml:space="preserve">, and A. Hastings. 2009. </w:t>
      </w:r>
      <w:proofErr w:type="spellStart"/>
      <w:r w:rsidRPr="00885DD0">
        <w:rPr>
          <w:shd w:val="clear" w:color="auto" w:fill="FFFFFF"/>
        </w:rPr>
        <w:t>Spatio</w:t>
      </w:r>
      <w:proofErr w:type="spellEnd"/>
      <w:r w:rsidRPr="00885DD0">
        <w:rPr>
          <w:shd w:val="clear" w:color="auto" w:fill="FFFFFF"/>
        </w:rPr>
        <w:t xml:space="preserve">-temporal </w:t>
      </w:r>
      <w:proofErr w:type="spellStart"/>
      <w:r w:rsidRPr="00885DD0">
        <w:rPr>
          <w:shd w:val="clear" w:color="auto" w:fill="FFFFFF"/>
        </w:rPr>
        <w:t>covariability</w:t>
      </w:r>
      <w:proofErr w:type="spellEnd"/>
      <w:r w:rsidRPr="00885DD0">
        <w:rPr>
          <w:shd w:val="clear" w:color="auto" w:fill="FFFFFF"/>
        </w:rPr>
        <w:t xml:space="preserve"> in Coho Salmon (</w:t>
      </w:r>
      <w:proofErr w:type="spellStart"/>
      <w:r w:rsidRPr="00731CE3">
        <w:rPr>
          <w:i/>
          <w:shd w:val="clear" w:color="auto" w:fill="FFFFFF"/>
        </w:rPr>
        <w:t>Oncorhynchus</w:t>
      </w:r>
      <w:proofErr w:type="spellEnd"/>
      <w:r w:rsidRPr="00731CE3">
        <w:rPr>
          <w:i/>
          <w:shd w:val="clear" w:color="auto" w:fill="FFFFFF"/>
        </w:rPr>
        <w:t xml:space="preserve"> </w:t>
      </w:r>
      <w:proofErr w:type="spellStart"/>
      <w:r w:rsidRPr="00731CE3">
        <w:rPr>
          <w:i/>
          <w:shd w:val="clear" w:color="auto" w:fill="FFFFFF"/>
        </w:rPr>
        <w:t>kisutch</w:t>
      </w:r>
      <w:proofErr w:type="spellEnd"/>
      <w:r w:rsidRPr="00885DD0">
        <w:rPr>
          <w:shd w:val="clear" w:color="auto" w:fill="FFFFFF"/>
        </w:rPr>
        <w:t>) survival, from California to southwest Alaska. Deep Sea Research Part II: Topical Studies in Oceanography 56:2570–2578.</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E38E3D9" w14:textId="321F8E2A" w:rsidR="00686D25" w:rsidRDefault="00686D25" w:rsidP="00686D25">
      <w:pPr>
        <w:pStyle w:val="Caption"/>
      </w:pPr>
      <w:r>
        <w:lastRenderedPageBreak/>
        <w:t xml:space="preserve">Table </w:t>
      </w:r>
      <w:fldSimple w:instr=" SEQ Table \* ARABIC ">
        <w:r w:rsidR="009B7E44">
          <w:rPr>
            <w:noProof/>
          </w:rPr>
          <w:t>1</w:t>
        </w:r>
      </w:fldSimple>
      <w:r>
        <w:t xml:space="preserve">. Model </w:t>
      </w:r>
      <w:r w:rsidR="00B24515">
        <w:t xml:space="preserve">nodes (variables) </w:t>
      </w:r>
      <w:r w:rsidR="00B33D09">
        <w:t xml:space="preserve">in the Salish Sea QNM, </w:t>
      </w:r>
      <w:r>
        <w:t>the direction of the press perturbation</w:t>
      </w:r>
      <w:r w:rsidR="00B33D09">
        <w:t xml:space="preserve"> invoked in the modeling simulation, and the response of the focal salmon traits (Survival, Abundance, Fitness, Size, Residence) and the Other Salmon model group.</w:t>
      </w:r>
      <w:r w:rsidR="00306E12">
        <w:t xml:space="preserve"> Key to</w:t>
      </w:r>
      <w:r w:rsidR="00094338">
        <w:t xml:space="preserve"> direction and strength of</w:t>
      </w:r>
      <w:r w:rsidR="00306E12">
        <w:t xml:space="preserve"> responses of model simulations is below.</w:t>
      </w:r>
    </w:p>
    <w:tbl>
      <w:tblPr>
        <w:tblW w:w="9090" w:type="dxa"/>
        <w:tblLayout w:type="fixed"/>
        <w:tblLook w:val="04A0" w:firstRow="1" w:lastRow="0" w:firstColumn="1" w:lastColumn="0" w:noHBand="0" w:noVBand="1"/>
      </w:tblPr>
      <w:tblGrid>
        <w:gridCol w:w="1173"/>
        <w:gridCol w:w="1772"/>
        <w:gridCol w:w="655"/>
        <w:gridCol w:w="720"/>
        <w:gridCol w:w="720"/>
        <w:gridCol w:w="810"/>
        <w:gridCol w:w="540"/>
        <w:gridCol w:w="540"/>
        <w:gridCol w:w="540"/>
        <w:gridCol w:w="540"/>
        <w:gridCol w:w="540"/>
        <w:gridCol w:w="540"/>
      </w:tblGrid>
      <w:tr w:rsidR="009B7E44" w:rsidRPr="00E776F5" w14:paraId="7A865276" w14:textId="77777777" w:rsidTr="00B300E7">
        <w:trPr>
          <w:cantSplit/>
          <w:trHeight w:val="746"/>
        </w:trPr>
        <w:tc>
          <w:tcPr>
            <w:tcW w:w="1173" w:type="dxa"/>
            <w:vMerge w:val="restart"/>
            <w:tcBorders>
              <w:top w:val="nil"/>
              <w:left w:val="nil"/>
              <w:right w:val="nil"/>
            </w:tcBorders>
            <w:shd w:val="clear" w:color="auto" w:fill="auto"/>
            <w:noWrap/>
            <w:vAlign w:val="bottom"/>
          </w:tcPr>
          <w:p w14:paraId="529DFFB4" w14:textId="4D209FAE" w:rsidR="009B7E44" w:rsidRPr="00EA3761" w:rsidRDefault="009B7E44"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9B7E44" w:rsidRPr="00EA3761" w:rsidRDefault="009B7E44"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center"/>
          </w:tcPr>
          <w:p w14:paraId="271873A3" w14:textId="7CE2784A" w:rsidR="009B7E44" w:rsidRPr="00EA3761" w:rsidRDefault="009B7E44"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720" w:type="dxa"/>
            <w:vMerge w:val="restart"/>
            <w:tcBorders>
              <w:top w:val="single" w:sz="4" w:space="0" w:color="auto"/>
              <w:left w:val="nil"/>
              <w:right w:val="single" w:sz="4" w:space="0" w:color="auto"/>
            </w:tcBorders>
            <w:textDirection w:val="tbRl"/>
            <w:vAlign w:val="center"/>
          </w:tcPr>
          <w:p w14:paraId="7018E9A3" w14:textId="03539749" w:rsidR="009B7E44" w:rsidRPr="00EA3761" w:rsidRDefault="009B7E44"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720" w:type="dxa"/>
            <w:vMerge w:val="restart"/>
            <w:tcBorders>
              <w:top w:val="single" w:sz="4" w:space="0" w:color="auto"/>
              <w:left w:val="single" w:sz="4" w:space="0" w:color="auto"/>
              <w:right w:val="single" w:sz="4" w:space="0" w:color="auto"/>
            </w:tcBorders>
            <w:textDirection w:val="tbRl"/>
            <w:vAlign w:val="center"/>
          </w:tcPr>
          <w:p w14:paraId="06C7FF9D" w14:textId="28F226EC" w:rsidR="009B7E44" w:rsidRPr="00EA3761" w:rsidRDefault="009B7E44"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810" w:type="dxa"/>
            <w:vMerge w:val="restart"/>
            <w:tcBorders>
              <w:top w:val="single" w:sz="4" w:space="0" w:color="auto"/>
              <w:left w:val="single" w:sz="4" w:space="0" w:color="auto"/>
              <w:right w:val="single" w:sz="4" w:space="0" w:color="auto"/>
            </w:tcBorders>
            <w:textDirection w:val="tbRl"/>
            <w:vAlign w:val="center"/>
          </w:tcPr>
          <w:p w14:paraId="021E5878" w14:textId="10FD3482" w:rsidR="009B7E44" w:rsidRPr="00EA3761" w:rsidRDefault="009B7E44" w:rsidP="009B7E44">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9B7E44" w:rsidRPr="00EA3761" w:rsidRDefault="009B7E44"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9B7E44" w:rsidRPr="00E776F5" w14:paraId="56A5E9DE" w14:textId="77777777" w:rsidTr="00B300E7">
        <w:trPr>
          <w:cantSplit/>
          <w:trHeight w:val="1151"/>
        </w:trPr>
        <w:tc>
          <w:tcPr>
            <w:tcW w:w="1173" w:type="dxa"/>
            <w:vMerge/>
            <w:tcBorders>
              <w:left w:val="nil"/>
              <w:bottom w:val="nil"/>
              <w:right w:val="nil"/>
            </w:tcBorders>
            <w:shd w:val="clear" w:color="auto" w:fill="auto"/>
            <w:noWrap/>
            <w:vAlign w:val="bottom"/>
            <w:hideMark/>
          </w:tcPr>
          <w:p w14:paraId="3789C3FD" w14:textId="62B1769F" w:rsidR="009B7E44" w:rsidRPr="00EA3761" w:rsidRDefault="009B7E44"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4" w:space="0" w:color="auto"/>
              <w:right w:val="nil"/>
            </w:tcBorders>
            <w:shd w:val="clear" w:color="auto" w:fill="auto"/>
            <w:noWrap/>
            <w:vAlign w:val="bottom"/>
            <w:hideMark/>
          </w:tcPr>
          <w:p w14:paraId="3B3097AE" w14:textId="4C71D203" w:rsidR="009B7E44" w:rsidRPr="00EA3761" w:rsidRDefault="009B7E44"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4" w:space="0" w:color="auto"/>
              <w:right w:val="single" w:sz="4" w:space="0" w:color="auto"/>
            </w:tcBorders>
            <w:shd w:val="clear" w:color="auto" w:fill="auto"/>
            <w:textDirection w:val="tbRl"/>
            <w:vAlign w:val="bottom"/>
            <w:hideMark/>
          </w:tcPr>
          <w:p w14:paraId="5237AEB9" w14:textId="1C8A3365" w:rsidR="009B7E44" w:rsidRPr="00EA3761" w:rsidRDefault="009B7E44" w:rsidP="009B7E44">
            <w:pPr>
              <w:spacing w:after="0" w:line="240" w:lineRule="auto"/>
              <w:ind w:left="113" w:right="113"/>
              <w:jc w:val="center"/>
              <w:rPr>
                <w:rFonts w:eastAsia="Times New Roman" w:cs="Arial"/>
                <w:b/>
                <w:bCs/>
                <w:color w:val="000000"/>
                <w:sz w:val="16"/>
                <w:szCs w:val="16"/>
              </w:rPr>
            </w:pPr>
          </w:p>
        </w:tc>
        <w:tc>
          <w:tcPr>
            <w:tcW w:w="720" w:type="dxa"/>
            <w:vMerge/>
            <w:tcBorders>
              <w:left w:val="nil"/>
              <w:bottom w:val="single" w:sz="4" w:space="0" w:color="auto"/>
              <w:right w:val="single" w:sz="4" w:space="0" w:color="auto"/>
            </w:tcBorders>
            <w:textDirection w:val="tbRl"/>
          </w:tcPr>
          <w:p w14:paraId="61071281" w14:textId="0FEC9D1A" w:rsidR="009B7E44" w:rsidRPr="00EA3761" w:rsidRDefault="009B7E44" w:rsidP="009B7E44">
            <w:pPr>
              <w:spacing w:after="0" w:line="240" w:lineRule="auto"/>
              <w:ind w:left="113" w:right="113"/>
              <w:rPr>
                <w:rFonts w:eastAsia="Times New Roman" w:cs="Arial"/>
                <w:b/>
                <w:bCs/>
                <w:color w:val="000000"/>
                <w:sz w:val="16"/>
                <w:szCs w:val="16"/>
              </w:rPr>
            </w:pPr>
          </w:p>
        </w:tc>
        <w:tc>
          <w:tcPr>
            <w:tcW w:w="720" w:type="dxa"/>
            <w:vMerge/>
            <w:tcBorders>
              <w:left w:val="single" w:sz="4" w:space="0" w:color="auto"/>
              <w:bottom w:val="single" w:sz="4" w:space="0" w:color="auto"/>
              <w:right w:val="single" w:sz="4" w:space="0" w:color="auto"/>
            </w:tcBorders>
            <w:textDirection w:val="tbRl"/>
          </w:tcPr>
          <w:p w14:paraId="283E96E4" w14:textId="76B9D85E" w:rsidR="009B7E44" w:rsidRPr="00EA3761" w:rsidRDefault="009B7E44" w:rsidP="009B7E44">
            <w:pPr>
              <w:spacing w:after="0" w:line="240" w:lineRule="auto"/>
              <w:ind w:left="113" w:right="113"/>
              <w:rPr>
                <w:rFonts w:eastAsia="Times New Roman" w:cs="Arial"/>
                <w:b/>
                <w:bCs/>
                <w:color w:val="000000"/>
                <w:sz w:val="16"/>
                <w:szCs w:val="16"/>
              </w:rPr>
            </w:pPr>
          </w:p>
        </w:tc>
        <w:tc>
          <w:tcPr>
            <w:tcW w:w="810" w:type="dxa"/>
            <w:vMerge/>
            <w:tcBorders>
              <w:left w:val="single" w:sz="4" w:space="0" w:color="auto"/>
              <w:bottom w:val="single" w:sz="4" w:space="0" w:color="auto"/>
              <w:right w:val="single" w:sz="4" w:space="0" w:color="auto"/>
            </w:tcBorders>
            <w:textDirection w:val="tbRl"/>
          </w:tcPr>
          <w:p w14:paraId="38A57D07" w14:textId="7797CB88" w:rsidR="009B7E44" w:rsidRPr="00EA3761" w:rsidRDefault="009B7E44"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4" w:space="0" w:color="auto"/>
              <w:right w:val="single" w:sz="4" w:space="0" w:color="auto"/>
            </w:tcBorders>
            <w:shd w:val="clear" w:color="auto" w:fill="auto"/>
            <w:noWrap/>
            <w:textDirection w:val="tbRl"/>
            <w:vAlign w:val="center"/>
            <w:hideMark/>
          </w:tcPr>
          <w:p w14:paraId="3D36D81B" w14:textId="4972D926" w:rsidR="009B7E44" w:rsidRPr="00EA3761" w:rsidRDefault="009B7E44"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7C0D6909" w14:textId="56017420" w:rsidR="009B7E44" w:rsidRPr="00EA3761" w:rsidRDefault="009B7E44"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29836752" w14:textId="10D0C9FE" w:rsidR="009B7E44" w:rsidRPr="00EA3761" w:rsidRDefault="009B7E44"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311F81BE" w14:textId="77777777" w:rsidR="009B7E44" w:rsidRPr="00EA3761" w:rsidRDefault="009B7E44"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20C11E68" w14:textId="34E1CAFF" w:rsidR="009B7E44" w:rsidRPr="00EA3761" w:rsidRDefault="009B7E44"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nil"/>
              <w:bottom w:val="single" w:sz="4" w:space="0" w:color="auto"/>
              <w:right w:val="single" w:sz="4" w:space="0" w:color="auto"/>
            </w:tcBorders>
            <w:shd w:val="clear" w:color="auto" w:fill="auto"/>
            <w:noWrap/>
            <w:textDirection w:val="tbRl"/>
            <w:vAlign w:val="center"/>
            <w:hideMark/>
          </w:tcPr>
          <w:p w14:paraId="2BB84117" w14:textId="4E225384" w:rsidR="009B7E44" w:rsidRPr="00EA3761" w:rsidRDefault="00EA3761"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009B7E44" w:rsidRPr="00EA3761">
              <w:rPr>
                <w:rFonts w:eastAsia="Times New Roman" w:cs="Arial"/>
                <w:b/>
                <w:bCs/>
                <w:color w:val="000000"/>
                <w:sz w:val="16"/>
                <w:szCs w:val="16"/>
              </w:rPr>
              <w:t xml:space="preserve"> Salmon</w:t>
            </w:r>
          </w:p>
        </w:tc>
      </w:tr>
      <w:tr w:rsidR="00B300E7" w:rsidRPr="00E776F5" w14:paraId="77888766" w14:textId="77777777" w:rsidTr="00B300E7">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609D3AC" w14:textId="77777777" w:rsidR="00725565" w:rsidRPr="00E776F5" w:rsidRDefault="00725565" w:rsidP="00725565">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320A4826"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61B4E2C" w14:textId="19F75D0E"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29481EC0" w14:textId="1355C8D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68CEC068" w14:textId="70EE3BC0"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auto" w:fill="F6F4C6"/>
            <w:noWrap/>
            <w:hideMark/>
          </w:tcPr>
          <w:p w14:paraId="498260D7" w14:textId="17822AA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F6F4C6"/>
            <w:noWrap/>
            <w:hideMark/>
          </w:tcPr>
          <w:p w14:paraId="29C9EA74" w14:textId="77ABBEB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2342F85" w14:textId="12C0F94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70FD0D0" w14:textId="10270D0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single" w:sz="4" w:space="0" w:color="auto"/>
              <w:left w:val="nil"/>
              <w:bottom w:val="single" w:sz="4" w:space="0" w:color="auto"/>
              <w:right w:val="single" w:sz="4" w:space="0" w:color="auto"/>
            </w:tcBorders>
            <w:shd w:val="clear" w:color="auto" w:fill="920000"/>
            <w:noWrap/>
            <w:hideMark/>
          </w:tcPr>
          <w:p w14:paraId="64CAB10C" w14:textId="537CD697"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single" w:sz="4" w:space="0" w:color="auto"/>
              <w:left w:val="nil"/>
              <w:bottom w:val="single" w:sz="4" w:space="0" w:color="auto"/>
              <w:right w:val="single" w:sz="4" w:space="0" w:color="auto"/>
            </w:tcBorders>
            <w:shd w:val="clear" w:color="000000" w:fill="F6F4C6"/>
            <w:noWrap/>
            <w:hideMark/>
          </w:tcPr>
          <w:p w14:paraId="4EF7125E" w14:textId="596E4713"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762DF421"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4969A0D" w14:textId="079A47C4"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CADF10D" w14:textId="5D06C110"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5F0FAA01" w14:textId="3E59C4D6"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142A5A1B"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4C7D0861" w14:textId="0D8BC633"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6F24882C" w14:textId="67295E4C"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690BDA7F" w14:textId="1AD8F090"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5EE9C0DC"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AAB25B8" w14:textId="057B99E2"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D8886CF" w14:textId="3913817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1555827D" w14:textId="5D2B755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1C616748"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174F2E2" w14:textId="18F2D4AF"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5D7D60C0" w14:textId="3C5BB097"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0285F60D" w14:textId="5945EF8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2E07C017"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FA21C56" w14:textId="299210A5"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720" w:type="dxa"/>
            <w:tcBorders>
              <w:top w:val="single" w:sz="4" w:space="0" w:color="auto"/>
              <w:left w:val="single" w:sz="4" w:space="0" w:color="auto"/>
              <w:bottom w:val="single" w:sz="4" w:space="0" w:color="auto"/>
              <w:right w:val="single" w:sz="4" w:space="0" w:color="auto"/>
            </w:tcBorders>
            <w:vAlign w:val="center"/>
          </w:tcPr>
          <w:p w14:paraId="3F65E76E" w14:textId="24926753"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060AFEE6" w14:textId="18FA383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0206D4E6"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86121E1" w14:textId="739DB2C9"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2C99D7A7" w14:textId="1F92A62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586F8073" w14:textId="5B6E4BE7"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30414FAC"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BF1A3EC" w14:textId="5EA62348"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682749A" w14:textId="57FD1F8D"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810" w:type="dxa"/>
            <w:tcBorders>
              <w:top w:val="single" w:sz="4" w:space="0" w:color="auto"/>
              <w:left w:val="single" w:sz="4" w:space="0" w:color="auto"/>
              <w:bottom w:val="single" w:sz="4" w:space="0" w:color="auto"/>
              <w:right w:val="single" w:sz="4" w:space="0" w:color="auto"/>
            </w:tcBorders>
            <w:vAlign w:val="center"/>
          </w:tcPr>
          <w:p w14:paraId="2F35894F" w14:textId="370F13D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6BAEF28D" w14:textId="77777777" w:rsidTr="00B300E7">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6FD8DC8" w14:textId="0C7FC094"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19FDE69" w14:textId="24B047F4"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810" w:type="dxa"/>
            <w:tcBorders>
              <w:top w:val="single" w:sz="4" w:space="0" w:color="auto"/>
              <w:left w:val="single" w:sz="4" w:space="0" w:color="auto"/>
              <w:bottom w:val="single" w:sz="4" w:space="0" w:color="auto"/>
              <w:right w:val="single" w:sz="4" w:space="0" w:color="auto"/>
            </w:tcBorders>
            <w:vAlign w:val="center"/>
          </w:tcPr>
          <w:p w14:paraId="6BDFBB5F" w14:textId="428085FB"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3E15AEDC"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725565" w:rsidRPr="00E776F5" w:rsidRDefault="00725565" w:rsidP="00725565">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5885E81" w14:textId="02F992EF"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3125939" w14:textId="19C52C6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60AB7FE3" w14:textId="4CD32F1D"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4C667AE6"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CC0E428" w14:textId="236B90E4"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6FCCC8B3" w14:textId="3C45B101"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34408D30" w14:textId="485ADBC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03F6FBD6"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8A75DB3" w14:textId="70A23951"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10C37E98" w14:textId="58A44CAD"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4CFCE723" w14:textId="2B0AB39A"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76EC6398" w14:textId="77777777" w:rsidTr="00B300E7">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4AA56F3" w14:textId="65FB4C1E"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720" w:type="dxa"/>
            <w:tcBorders>
              <w:top w:val="single" w:sz="4" w:space="0" w:color="auto"/>
              <w:left w:val="single" w:sz="4" w:space="0" w:color="auto"/>
              <w:bottom w:val="single" w:sz="4" w:space="0" w:color="auto"/>
              <w:right w:val="single" w:sz="4" w:space="0" w:color="auto"/>
            </w:tcBorders>
            <w:vAlign w:val="center"/>
          </w:tcPr>
          <w:p w14:paraId="3E343599" w14:textId="321E767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810" w:type="dxa"/>
            <w:tcBorders>
              <w:top w:val="single" w:sz="4" w:space="0" w:color="auto"/>
              <w:left w:val="single" w:sz="4" w:space="0" w:color="auto"/>
              <w:bottom w:val="single" w:sz="4" w:space="0" w:color="auto"/>
              <w:right w:val="single" w:sz="4" w:space="0" w:color="auto"/>
            </w:tcBorders>
            <w:vAlign w:val="center"/>
          </w:tcPr>
          <w:p w14:paraId="22B1ACA4" w14:textId="07A0BAF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725565" w:rsidRPr="00E776F5"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4654B891"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77777777" w:rsidR="00725565" w:rsidRPr="00E776F5" w:rsidRDefault="00725565" w:rsidP="00725565">
            <w:pPr>
              <w:spacing w:after="0" w:line="240" w:lineRule="auto"/>
              <w:rPr>
                <w:rFonts w:ascii="Calibri" w:eastAsia="Times New Roman" w:hAnsi="Calibri" w:cs="Times New Roman"/>
                <w:i/>
                <w:iCs/>
                <w:color w:val="000000"/>
                <w:sz w:val="16"/>
                <w:szCs w:val="16"/>
              </w:rPr>
            </w:pPr>
            <w:proofErr w:type="spellStart"/>
            <w:r w:rsidRPr="00E776F5">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nil"/>
            </w:tcBorders>
            <w:shd w:val="clear" w:color="auto" w:fill="auto"/>
            <w:noWrap/>
            <w:vAlign w:val="center"/>
            <w:hideMark/>
          </w:tcPr>
          <w:p w14:paraId="093CFCA4"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05ED52E" w14:textId="1935044D"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4A23EF3" w14:textId="55B3A977"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810" w:type="dxa"/>
            <w:tcBorders>
              <w:top w:val="single" w:sz="4" w:space="0" w:color="auto"/>
              <w:left w:val="single" w:sz="4" w:space="0" w:color="auto"/>
              <w:bottom w:val="single" w:sz="4" w:space="0" w:color="auto"/>
              <w:right w:val="single" w:sz="4" w:space="0" w:color="auto"/>
            </w:tcBorders>
            <w:vAlign w:val="center"/>
          </w:tcPr>
          <w:p w14:paraId="3D83030D" w14:textId="59D54F81"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725565" w:rsidRPr="00E776F5"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79C4C9DD"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14D8590" w14:textId="24AB9770"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2799C532" w14:textId="68792C32"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643AD8D8" w14:textId="361AD2C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20D23AF3"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C4AEB9F" w14:textId="65DD6D0A"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0C8E80FE" w14:textId="0BA15E92"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810" w:type="dxa"/>
            <w:tcBorders>
              <w:top w:val="single" w:sz="4" w:space="0" w:color="auto"/>
              <w:left w:val="single" w:sz="4" w:space="0" w:color="auto"/>
              <w:bottom w:val="single" w:sz="4" w:space="0" w:color="auto"/>
              <w:right w:val="single" w:sz="4" w:space="0" w:color="auto"/>
            </w:tcBorders>
            <w:vAlign w:val="center"/>
          </w:tcPr>
          <w:p w14:paraId="7FAC33E6" w14:textId="496657A8"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725565" w:rsidRPr="00E776F5"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58ECDCCA"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41E6DF1B" w14:textId="7AAD122A"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15147841" w14:textId="48B5C9CD"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722CBE65" w14:textId="3463C61A"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725565" w:rsidRPr="00E776F5"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28C1EB25"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13267D8" w14:textId="52423AB4"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7987BEF0" w14:textId="010B913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810" w:type="dxa"/>
            <w:tcBorders>
              <w:top w:val="single" w:sz="4" w:space="0" w:color="auto"/>
              <w:left w:val="single" w:sz="4" w:space="0" w:color="auto"/>
              <w:bottom w:val="single" w:sz="4" w:space="0" w:color="auto"/>
              <w:right w:val="single" w:sz="4" w:space="0" w:color="auto"/>
            </w:tcBorders>
            <w:vAlign w:val="center"/>
          </w:tcPr>
          <w:p w14:paraId="10704FCD" w14:textId="6E0C493B"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0F56CBF1"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CBC6A2E" w14:textId="51D2E59B"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232AD0F1" w14:textId="33CFD436"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313A2C5A" w14:textId="1C21DDA9"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725565" w:rsidRPr="00E776F5"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587133D1"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725565" w:rsidRPr="00E776F5"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ECE7F2C" w14:textId="22BF3976"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6C00FE4" w14:textId="470CE98B"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810" w:type="dxa"/>
            <w:tcBorders>
              <w:top w:val="single" w:sz="4" w:space="0" w:color="auto"/>
              <w:left w:val="single" w:sz="4" w:space="0" w:color="auto"/>
              <w:bottom w:val="single" w:sz="4" w:space="0" w:color="auto"/>
              <w:right w:val="single" w:sz="4" w:space="0" w:color="auto"/>
            </w:tcBorders>
            <w:vAlign w:val="center"/>
          </w:tcPr>
          <w:p w14:paraId="49E70035" w14:textId="183CFD31"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725565" w:rsidRPr="00C16641" w:rsidRDefault="00725565"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725565" w:rsidRPr="00D36A71"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725565" w:rsidRPr="00C16641" w:rsidRDefault="00725565" w:rsidP="00725565">
            <w:pPr>
              <w:spacing w:after="0" w:line="240" w:lineRule="auto"/>
              <w:rPr>
                <w:rFonts w:ascii="Calibri" w:eastAsia="Times New Roman" w:hAnsi="Calibri" w:cs="Times New Roman"/>
                <w:color w:val="000000"/>
                <w:sz w:val="16"/>
                <w:szCs w:val="16"/>
              </w:rPr>
            </w:pPr>
          </w:p>
        </w:tc>
      </w:tr>
      <w:tr w:rsidR="00725565" w:rsidRPr="00E776F5" w14:paraId="550EA766" w14:textId="77777777" w:rsidTr="00B300E7">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460A354D" w14:textId="1D0C28A7"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5EB48CA9" w14:textId="55685B3D"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810" w:type="dxa"/>
            <w:tcBorders>
              <w:top w:val="single" w:sz="4" w:space="0" w:color="auto"/>
              <w:left w:val="single" w:sz="4" w:space="0" w:color="auto"/>
              <w:bottom w:val="single" w:sz="4" w:space="0" w:color="auto"/>
              <w:right w:val="single" w:sz="4" w:space="0" w:color="auto"/>
            </w:tcBorders>
            <w:vAlign w:val="center"/>
          </w:tcPr>
          <w:p w14:paraId="1ADCB559" w14:textId="4047CFF4"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0DBF1EED"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725565" w:rsidRPr="00E776F5" w:rsidRDefault="00725565" w:rsidP="00725565">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60F1805" w14:textId="76805EC3"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42D07A25" w14:textId="1F811E4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66D3827F" w14:textId="3C2EE9F2"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313517DD"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CDB0B33" w14:textId="35C065B6"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0EE29539" w14:textId="37748CCC"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148B1CBA" w14:textId="007F73E9"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15E3F3D4"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54914052" w14:textId="310ACF29"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3D3D705B" w14:textId="0D4A4E9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3615F175" w14:textId="54713774"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6AF39E8C"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14D19A7A" w14:textId="06BA1BC9"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645117A5" w14:textId="76B6DB70"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810" w:type="dxa"/>
            <w:tcBorders>
              <w:top w:val="single" w:sz="4" w:space="0" w:color="auto"/>
              <w:left w:val="single" w:sz="4" w:space="0" w:color="auto"/>
              <w:bottom w:val="single" w:sz="4" w:space="0" w:color="auto"/>
              <w:right w:val="single" w:sz="4" w:space="0" w:color="auto"/>
            </w:tcBorders>
            <w:vAlign w:val="center"/>
          </w:tcPr>
          <w:p w14:paraId="6EB78D15" w14:textId="5E76110F"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7F9FE9BE"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0D260EF2" w14:textId="2CC890DD" w:rsidR="00725565" w:rsidRPr="00870D63" w:rsidRDefault="00725565" w:rsidP="00725565">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5A5F9141" w14:textId="600D41EF"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75AB8912" w14:textId="32FA4601" w:rsidR="00725565" w:rsidRPr="00870D63" w:rsidRDefault="00725565" w:rsidP="00725565">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725565" w:rsidRPr="00510F2A"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725565" w:rsidRPr="00E6169F" w:rsidRDefault="00725565"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D88AE9E" w14:textId="4D9F9B99" w:rsidR="00725565" w:rsidRPr="00E776F5" w:rsidRDefault="00725565" w:rsidP="00725565">
            <w:pPr>
              <w:spacing w:after="0" w:line="240" w:lineRule="auto"/>
              <w:rPr>
                <w:rFonts w:ascii="Calibri" w:eastAsia="Times New Roman" w:hAnsi="Calibri" w:cs="Times New Roman"/>
                <w:b/>
                <w:bCs/>
                <w:color w:val="000000"/>
                <w:sz w:val="16"/>
                <w:szCs w:val="16"/>
              </w:rPr>
            </w:pPr>
          </w:p>
        </w:tc>
      </w:tr>
      <w:tr w:rsidR="00725565" w:rsidRPr="00E776F5" w14:paraId="01AA580F" w14:textId="77777777" w:rsidTr="00B300E7">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209DC648" w14:textId="256A3385"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E2C2F4F" w14:textId="77A75D8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14:paraId="02B22AA2" w14:textId="5EA144BD"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ECAC5DE" w14:textId="72CDE682"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18C6278" w14:textId="08B4D1EF"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01F32DC9" w14:textId="77777777" w:rsidTr="00B300E7">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725565" w:rsidRPr="00E776F5" w:rsidRDefault="00725565" w:rsidP="00725565">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725565" w:rsidRPr="009D39DD" w:rsidRDefault="00725565" w:rsidP="00725565">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725565" w:rsidRPr="00D36A71" w:rsidRDefault="00725565"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vAlign w:val="center"/>
          </w:tcPr>
          <w:p w14:paraId="44F2E1DA" w14:textId="764748DC" w:rsidR="00725565" w:rsidRPr="00B13586" w:rsidRDefault="00725565" w:rsidP="007255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649F062E" w14:textId="6ABC70AA"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810" w:type="dxa"/>
            <w:tcBorders>
              <w:top w:val="single" w:sz="4" w:space="0" w:color="auto"/>
              <w:left w:val="single" w:sz="4" w:space="0" w:color="auto"/>
              <w:bottom w:val="single" w:sz="4" w:space="0" w:color="auto"/>
              <w:right w:val="single" w:sz="4" w:space="0" w:color="auto"/>
            </w:tcBorders>
            <w:vAlign w:val="center"/>
          </w:tcPr>
          <w:p w14:paraId="73693E97" w14:textId="314673F2" w:rsidR="00725565" w:rsidRPr="00B13586" w:rsidRDefault="00725565" w:rsidP="00725565">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246FEC0D" w14:textId="1BE68575" w:rsidR="00725565" w:rsidRPr="00510F2A"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4BF6797" w14:textId="759AA5DA"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DF606E3" w14:textId="48D99FEB"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2731633" w14:textId="5FD8E0CC"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64274D03" w14:textId="1E34D791" w:rsidR="00725565" w:rsidRPr="00E6169F" w:rsidRDefault="00725565"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2C2458E" w14:textId="6C3E86E7" w:rsidR="00725565" w:rsidRPr="00E776F5" w:rsidRDefault="00725565" w:rsidP="00725565">
            <w:pPr>
              <w:spacing w:after="0" w:line="240" w:lineRule="auto"/>
              <w:rPr>
                <w:rFonts w:ascii="Calibri" w:eastAsia="Times New Roman" w:hAnsi="Calibri" w:cs="Times New Roman"/>
                <w:color w:val="000000"/>
                <w:sz w:val="16"/>
                <w:szCs w:val="16"/>
              </w:rPr>
            </w:pPr>
          </w:p>
        </w:tc>
      </w:tr>
      <w:tr w:rsidR="00725565" w:rsidRPr="00E776F5" w14:paraId="34B2E449" w14:textId="77777777" w:rsidTr="00B300E7">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725565" w:rsidRPr="00BB550C" w:rsidRDefault="00725565" w:rsidP="00725565">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3731F965" w14:textId="1B5C9E18"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297D419" w14:textId="5A3B1B93" w:rsidR="00725565"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3395F40" w14:textId="4236C372"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3240" w:type="dxa"/>
            <w:gridSpan w:val="6"/>
            <w:vMerge w:val="restart"/>
            <w:tcBorders>
              <w:top w:val="single" w:sz="4" w:space="0" w:color="auto"/>
              <w:left w:val="single" w:sz="4" w:space="0" w:color="auto"/>
              <w:right w:val="single" w:sz="4" w:space="0" w:color="auto"/>
            </w:tcBorders>
            <w:shd w:val="clear" w:color="auto" w:fill="D0CECE" w:themeFill="background2" w:themeFillShade="E6"/>
            <w:noWrap/>
            <w:vAlign w:val="bottom"/>
          </w:tcPr>
          <w:p w14:paraId="28BEA454" w14:textId="77777777" w:rsidR="00725565" w:rsidRPr="00BB550C" w:rsidRDefault="00725565" w:rsidP="00B300E7">
            <w:pPr>
              <w:tabs>
                <w:tab w:val="left" w:pos="2536"/>
              </w:tabs>
              <w:spacing w:after="0" w:line="240" w:lineRule="auto"/>
              <w:rPr>
                <w:rFonts w:ascii="Calibri" w:eastAsia="Times New Roman" w:hAnsi="Calibri" w:cs="Times New Roman"/>
                <w:color w:val="FFFFFF" w:themeColor="background1"/>
                <w:sz w:val="16"/>
                <w:szCs w:val="16"/>
              </w:rPr>
            </w:pPr>
          </w:p>
        </w:tc>
      </w:tr>
      <w:tr w:rsidR="00725565" w:rsidRPr="00E776F5" w14:paraId="2ABEAC7C" w14:textId="77777777" w:rsidTr="00B300E7">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725565" w:rsidRPr="00BB550C" w:rsidRDefault="00725565" w:rsidP="00725565">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02422B6B" w14:textId="47E62F49"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4DCABC1" w14:textId="289DACDF" w:rsidR="00725565"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F885EF2" w14:textId="4FCAED40"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3240" w:type="dxa"/>
            <w:gridSpan w:val="6"/>
            <w:vMerge/>
            <w:tcBorders>
              <w:left w:val="single" w:sz="4" w:space="0" w:color="auto"/>
              <w:right w:val="single" w:sz="4" w:space="0" w:color="auto"/>
            </w:tcBorders>
            <w:shd w:val="clear" w:color="auto" w:fill="D0CECE" w:themeFill="background2" w:themeFillShade="E6"/>
            <w:noWrap/>
            <w:vAlign w:val="bottom"/>
          </w:tcPr>
          <w:p w14:paraId="7AAF1B7E" w14:textId="77777777" w:rsidR="00725565" w:rsidRPr="00BB550C" w:rsidRDefault="00725565" w:rsidP="00725565">
            <w:pPr>
              <w:spacing w:after="0" w:line="240" w:lineRule="auto"/>
              <w:rPr>
                <w:rFonts w:ascii="Calibri" w:eastAsia="Times New Roman" w:hAnsi="Calibri" w:cs="Times New Roman"/>
                <w:color w:val="FFFFFF" w:themeColor="background1"/>
                <w:sz w:val="16"/>
                <w:szCs w:val="16"/>
              </w:rPr>
            </w:pPr>
          </w:p>
        </w:tc>
      </w:tr>
      <w:tr w:rsidR="00725565" w:rsidRPr="00E776F5" w14:paraId="794F4115" w14:textId="77777777" w:rsidTr="00B300E7">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725565" w:rsidRPr="00BB550C" w:rsidRDefault="00725565" w:rsidP="00725565">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725565"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2B437010" w14:textId="7D7EDFFA"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72CE94E4" w14:textId="43FDB204" w:rsidR="00725565"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52EE3BD" w14:textId="0F61BC04"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3240" w:type="dxa"/>
            <w:gridSpan w:val="6"/>
            <w:vMerge/>
            <w:tcBorders>
              <w:left w:val="single" w:sz="4" w:space="0" w:color="auto"/>
              <w:right w:val="single" w:sz="4" w:space="0" w:color="auto"/>
            </w:tcBorders>
            <w:shd w:val="clear" w:color="auto" w:fill="D0CECE" w:themeFill="background2" w:themeFillShade="E6"/>
            <w:noWrap/>
            <w:vAlign w:val="bottom"/>
          </w:tcPr>
          <w:p w14:paraId="294C9079" w14:textId="77777777" w:rsidR="00725565" w:rsidRPr="00BB550C" w:rsidRDefault="00725565" w:rsidP="00725565">
            <w:pPr>
              <w:spacing w:after="0" w:line="240" w:lineRule="auto"/>
              <w:rPr>
                <w:rFonts w:ascii="Calibri" w:eastAsia="Times New Roman" w:hAnsi="Calibri" w:cs="Times New Roman"/>
                <w:color w:val="FFFFFF" w:themeColor="background1"/>
                <w:sz w:val="16"/>
                <w:szCs w:val="16"/>
              </w:rPr>
            </w:pPr>
          </w:p>
        </w:tc>
      </w:tr>
      <w:tr w:rsidR="00725565" w:rsidRPr="00E776F5" w14:paraId="53FE475B" w14:textId="77777777" w:rsidTr="00B300E7">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725565" w:rsidRPr="00BB550C" w:rsidRDefault="00725565" w:rsidP="00725565">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725565"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632F2FF1" w14:textId="0F557E08"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720" w:type="dxa"/>
            <w:tcBorders>
              <w:top w:val="single" w:sz="4" w:space="0" w:color="auto"/>
              <w:left w:val="single" w:sz="4" w:space="0" w:color="auto"/>
              <w:bottom w:val="single" w:sz="4" w:space="0" w:color="auto"/>
              <w:right w:val="single" w:sz="4" w:space="0" w:color="auto"/>
            </w:tcBorders>
            <w:vAlign w:val="center"/>
          </w:tcPr>
          <w:p w14:paraId="0E64FF1A" w14:textId="76A31678" w:rsidR="00725565"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44F1389" w14:textId="6945A394"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3240" w:type="dxa"/>
            <w:gridSpan w:val="6"/>
            <w:tcBorders>
              <w:left w:val="single" w:sz="4" w:space="0" w:color="auto"/>
              <w:right w:val="single" w:sz="4" w:space="0" w:color="auto"/>
            </w:tcBorders>
            <w:shd w:val="clear" w:color="auto" w:fill="D0CECE" w:themeFill="background2" w:themeFillShade="E6"/>
            <w:noWrap/>
            <w:vAlign w:val="bottom"/>
          </w:tcPr>
          <w:p w14:paraId="51480BEC" w14:textId="77777777" w:rsidR="00725565" w:rsidRPr="00BB550C" w:rsidRDefault="00725565" w:rsidP="00725565">
            <w:pPr>
              <w:spacing w:after="0" w:line="240" w:lineRule="auto"/>
              <w:rPr>
                <w:rFonts w:ascii="Calibri" w:eastAsia="Times New Roman" w:hAnsi="Calibri" w:cs="Times New Roman"/>
                <w:color w:val="FFFFFF" w:themeColor="background1"/>
                <w:sz w:val="16"/>
                <w:szCs w:val="16"/>
              </w:rPr>
            </w:pPr>
          </w:p>
        </w:tc>
      </w:tr>
      <w:tr w:rsidR="00725565" w:rsidRPr="00E776F5" w14:paraId="2ACAA921" w14:textId="77777777" w:rsidTr="00B300E7">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725565" w:rsidRPr="00BB550C" w:rsidRDefault="00725565" w:rsidP="00725565">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725565"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720" w:type="dxa"/>
            <w:tcBorders>
              <w:top w:val="single" w:sz="4" w:space="0" w:color="auto"/>
              <w:left w:val="nil"/>
              <w:bottom w:val="single" w:sz="4" w:space="0" w:color="auto"/>
              <w:right w:val="single" w:sz="4" w:space="0" w:color="auto"/>
            </w:tcBorders>
            <w:shd w:val="clear" w:color="auto" w:fill="auto"/>
            <w:vAlign w:val="center"/>
          </w:tcPr>
          <w:p w14:paraId="7E8BD775" w14:textId="68A823F2"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813FEDB" w14:textId="69A203AF" w:rsidR="00725565"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5D5958B" w14:textId="594A4234" w:rsidR="00725565" w:rsidRPr="00BB550C" w:rsidRDefault="00725565" w:rsidP="00725565">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3240" w:type="dxa"/>
            <w:gridSpan w:val="6"/>
            <w:tcBorders>
              <w:left w:val="single" w:sz="4" w:space="0" w:color="auto"/>
              <w:bottom w:val="single" w:sz="4" w:space="0" w:color="auto"/>
              <w:right w:val="single" w:sz="4" w:space="0" w:color="auto"/>
            </w:tcBorders>
            <w:shd w:val="clear" w:color="auto" w:fill="D0CECE" w:themeFill="background2" w:themeFillShade="E6"/>
            <w:noWrap/>
            <w:vAlign w:val="bottom"/>
          </w:tcPr>
          <w:p w14:paraId="4253FAD6" w14:textId="77777777" w:rsidR="00725565" w:rsidRPr="00BB550C" w:rsidRDefault="00725565" w:rsidP="00725565">
            <w:pPr>
              <w:spacing w:after="0" w:line="240" w:lineRule="auto"/>
              <w:rPr>
                <w:rFonts w:ascii="Calibri" w:eastAsia="Times New Roman" w:hAnsi="Calibri" w:cs="Times New Roman"/>
                <w:color w:val="FFFFFF" w:themeColor="background1"/>
                <w:sz w:val="16"/>
                <w:szCs w:val="16"/>
              </w:rPr>
            </w:pPr>
          </w:p>
        </w:tc>
      </w:tr>
    </w:tbl>
    <w:p w14:paraId="570D7877" w14:textId="23AAECC2" w:rsidR="00870D63" w:rsidRDefault="00870D63" w:rsidP="00B24D91">
      <w:pPr>
        <w:pStyle w:val="Caption"/>
      </w:pPr>
    </w:p>
    <w:p w14:paraId="3AD347F8" w14:textId="77777777" w:rsidR="00870D63" w:rsidRDefault="00870D63" w:rsidP="00B24D91">
      <w:pPr>
        <w:pStyle w:val="Caption"/>
      </w:pPr>
    </w:p>
    <w:p w14:paraId="19BF078A" w14:textId="0E8EA7EE" w:rsidR="009B7E44" w:rsidRDefault="009B7E44" w:rsidP="009B7E44">
      <w:pPr>
        <w:pStyle w:val="Caption"/>
      </w:pPr>
      <w:r>
        <w:t xml:space="preserve">Table </w:t>
      </w:r>
      <w:fldSimple w:instr=" SEQ Table \* ARABIC ">
        <w:r>
          <w:rPr>
            <w:noProof/>
          </w:rPr>
          <w:t>2</w:t>
        </w:r>
      </w:fldSimple>
      <w:r>
        <w:t>. Perturbations and responses by driver group.</w:t>
      </w:r>
    </w:p>
    <w:tbl>
      <w:tblPr>
        <w:tblStyle w:val="PlainTable5"/>
        <w:tblW w:w="0" w:type="auto"/>
        <w:tblLayout w:type="fixed"/>
        <w:tblLook w:val="04E0" w:firstRow="1" w:lastRow="1" w:firstColumn="1" w:lastColumn="0" w:noHBand="0" w:noVBand="1"/>
      </w:tblPr>
      <w:tblGrid>
        <w:gridCol w:w="2340"/>
        <w:gridCol w:w="1558"/>
        <w:gridCol w:w="1350"/>
        <w:gridCol w:w="1260"/>
        <w:gridCol w:w="1530"/>
      </w:tblGrid>
      <w:tr w:rsidR="009B7E44" w:rsidRPr="009D39DD" w14:paraId="2583D640" w14:textId="77777777" w:rsidTr="00F77B7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tcPr>
          <w:p w14:paraId="670ABDB7" w14:textId="24D3E051" w:rsidR="009B7E44" w:rsidRPr="00F77B7C" w:rsidRDefault="00EA3761" w:rsidP="00731CE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350" w:type="dxa"/>
          </w:tcPr>
          <w:p w14:paraId="221D0640" w14:textId="77777777" w:rsidR="009B7E44" w:rsidRPr="00F77B7C" w:rsidRDefault="009B7E44" w:rsidP="00731CE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tcPr>
          <w:p w14:paraId="4E8586E3" w14:textId="77777777" w:rsidR="009B7E44" w:rsidRPr="00F77B7C" w:rsidRDefault="009B7E44" w:rsidP="00731CE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Arial"/>
                <w:b/>
                <w:bCs/>
                <w:color w:val="000000"/>
                <w:sz w:val="20"/>
                <w:szCs w:val="20"/>
              </w:rPr>
              <w:t>Foodweb</w:t>
            </w:r>
            <w:proofErr w:type="spellEnd"/>
          </w:p>
        </w:tc>
        <w:tc>
          <w:tcPr>
            <w:tcW w:w="1530" w:type="dxa"/>
          </w:tcPr>
          <w:p w14:paraId="739490CC" w14:textId="6F5151E0" w:rsidR="009B7E44" w:rsidRPr="00F77B7C" w:rsidRDefault="009B7E44" w:rsidP="00EA3761">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 xml:space="preserve">Anthropogenic </w:t>
            </w:r>
          </w:p>
        </w:tc>
      </w:tr>
      <w:tr w:rsidR="009B7E44" w:rsidRPr="009D39DD" w14:paraId="79E4CF00" w14:textId="77777777" w:rsidTr="00F77B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350"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F77B7C">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350"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F77B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350"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F77B7C">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350"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F77B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350"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F77B7C">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Microplankton</w:t>
            </w:r>
            <w:proofErr w:type="spellEnd"/>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350"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F77B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 xml:space="preserve">Microbial </w:t>
            </w:r>
            <w:proofErr w:type="spellStart"/>
            <w:r w:rsidRPr="00F77B7C">
              <w:rPr>
                <w:rFonts w:asciiTheme="minorHAnsi" w:eastAsia="Times New Roman" w:hAnsiTheme="minorHAnsi" w:cs="Times New Roman"/>
                <w:color w:val="000000"/>
                <w:sz w:val="20"/>
                <w:szCs w:val="20"/>
              </w:rPr>
              <w:t>Detritivores</w:t>
            </w:r>
            <w:proofErr w:type="spellEnd"/>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350"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F77B7C">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350"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F77B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350"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F77B7C">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350"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F77B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Piscivorous</w:t>
            </w:r>
            <w:proofErr w:type="spellEnd"/>
            <w:r w:rsidRPr="00F77B7C">
              <w:rPr>
                <w:rFonts w:asciiTheme="minorHAnsi" w:eastAsia="Times New Roman" w:hAnsiTheme="minorHAnsi" w:cs="Times New Roman"/>
                <w:color w:val="000000"/>
                <w:sz w:val="20"/>
                <w:szCs w:val="20"/>
              </w:rPr>
              <w:t xml:space="preserve">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350"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F77B7C">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350"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F77B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350"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F77B7C">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350"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F77B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350"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F77B7C">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350"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6597BF5A" w14:textId="77777777" w:rsidR="00870D63" w:rsidRDefault="00870D63">
      <w:pPr>
        <w:rPr>
          <w:ins w:id="3" w:author="Correigh Greene" w:date="2016-09-25T22:57:00Z"/>
          <w:i/>
          <w:iCs/>
          <w:color w:val="44546A" w:themeColor="text2"/>
          <w:sz w:val="18"/>
          <w:szCs w:val="18"/>
        </w:rPr>
      </w:pPr>
    </w:p>
    <w:p w14:paraId="41D25E38" w14:textId="3E37A5BA" w:rsidR="00306E12" w:rsidRDefault="00B24D91" w:rsidP="00B24D91">
      <w:pPr>
        <w:pStyle w:val="Caption"/>
      </w:pPr>
      <w:r>
        <w:t xml:space="preserve">Table </w:t>
      </w:r>
      <w:fldSimple w:instr=" SEQ Table \* ARABIC ">
        <w:r w:rsidR="009B7E44">
          <w:rPr>
            <w:noProof/>
          </w:rPr>
          <w:t>3</w:t>
        </w:r>
      </w:fldSimple>
      <w:r>
        <w:t>.</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C6789D"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C6789D" w:rsidRDefault="00247076" w:rsidP="00C6789D">
            <w:pPr>
              <w:spacing w:after="0" w:line="240" w:lineRule="auto"/>
              <w:rPr>
                <w:rFonts w:eastAsia="Times New Roman" w:cs="Times New Roman"/>
                <w:b/>
                <w:i/>
                <w:color w:val="000000"/>
                <w:sz w:val="20"/>
                <w:szCs w:val="20"/>
              </w:rPr>
            </w:pPr>
            <w:r w:rsidRPr="0088203C">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C6789D" w:rsidRDefault="00247076" w:rsidP="00C6789D">
            <w:pPr>
              <w:spacing w:after="0" w:line="240" w:lineRule="auto"/>
              <w:rPr>
                <w:rFonts w:eastAsia="Times New Roman" w:cs="Arial"/>
                <w:b/>
                <w:bCs/>
                <w:i/>
                <w:iCs/>
                <w:color w:val="000000"/>
                <w:sz w:val="20"/>
                <w:szCs w:val="20"/>
              </w:rPr>
            </w:pPr>
            <w:r w:rsidRPr="00C6789D">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C6789D" w:rsidRDefault="00247076"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C6789D" w:rsidRDefault="00247076"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C6789D" w:rsidRDefault="00247076"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C6789D" w:rsidRDefault="00247076" w:rsidP="00C6789D">
            <w:pPr>
              <w:spacing w:after="0" w:line="240" w:lineRule="auto"/>
              <w:jc w:val="center"/>
              <w:rPr>
                <w:rFonts w:eastAsia="Times New Roman" w:cs="Arial"/>
                <w:b/>
                <w:bCs/>
                <w:color w:val="000000"/>
                <w:sz w:val="20"/>
                <w:szCs w:val="20"/>
              </w:rPr>
            </w:pPr>
            <w:r>
              <w:rPr>
                <w:rFonts w:eastAsia="Times New Roman" w:cs="Arial"/>
                <w:b/>
                <w:bCs/>
                <w:color w:val="000000"/>
                <w:sz w:val="20"/>
                <w:szCs w:val="20"/>
              </w:rPr>
              <w:t>References</w:t>
            </w:r>
          </w:p>
        </w:tc>
      </w:tr>
      <w:tr w:rsidR="00F36078" w:rsidRPr="00C6789D"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C6789D" w:rsidRDefault="00F36078" w:rsidP="00C6789D">
            <w:pPr>
              <w:spacing w:after="0" w:line="240" w:lineRule="auto"/>
              <w:jc w:val="center"/>
              <w:rPr>
                <w:rFonts w:eastAsia="Times New Roman" w:cs="Times New Roman"/>
                <w:i/>
                <w:color w:val="000000"/>
                <w:sz w:val="20"/>
                <w:szCs w:val="20"/>
              </w:rPr>
            </w:pPr>
            <w:r w:rsidRPr="00C6789D">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C6789D" w:rsidRDefault="00F36078"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C6789D" w:rsidRDefault="00F36078"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C6789D" w:rsidRDefault="00F36078"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C6789D" w:rsidRDefault="00F36078" w:rsidP="00C6789D">
            <w:pPr>
              <w:spacing w:after="0" w:line="240" w:lineRule="auto"/>
              <w:contextualSpacing/>
              <w:rPr>
                <w:rFonts w:eastAsia="Times New Roman" w:cs="Times New Roman"/>
                <w:color w:val="000000"/>
                <w:sz w:val="20"/>
                <w:szCs w:val="20"/>
              </w:rPr>
            </w:pPr>
          </w:p>
        </w:tc>
      </w:tr>
      <w:tr w:rsidR="00F36078" w:rsidRPr="00C6789D"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C6789D"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C6789D" w:rsidRDefault="00F36078"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C6789D" w:rsidRDefault="00F36078"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C6789D" w:rsidRDefault="00F36078" w:rsidP="00C6789D">
            <w:pPr>
              <w:spacing w:after="0" w:line="240" w:lineRule="auto"/>
              <w:contextualSpacing/>
              <w:rPr>
                <w:rFonts w:eastAsia="Times New Roman" w:cs="Times New Roman"/>
                <w:color w:val="000000"/>
                <w:sz w:val="20"/>
                <w:szCs w:val="20"/>
              </w:rPr>
            </w:pPr>
          </w:p>
        </w:tc>
      </w:tr>
      <w:tr w:rsidR="00F36078" w:rsidRPr="00C6789D"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C6789D"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C6789D" w:rsidRDefault="00F36078"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C6789D" w:rsidRDefault="00F36078"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C6789D" w:rsidRDefault="00F36078" w:rsidP="00C6789D">
            <w:pPr>
              <w:spacing w:after="0" w:line="240" w:lineRule="auto"/>
              <w:contextualSpacing/>
              <w:rPr>
                <w:rFonts w:eastAsia="Times New Roman" w:cs="Times New Roman"/>
                <w:color w:val="000000"/>
                <w:sz w:val="20"/>
                <w:szCs w:val="20"/>
              </w:rPr>
            </w:pPr>
          </w:p>
        </w:tc>
      </w:tr>
      <w:tr w:rsidR="00F36078" w:rsidRPr="00C6789D"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C6789D"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C6789D" w:rsidRDefault="00F36078"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C6789D" w:rsidRDefault="00F36078"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C6789D" w:rsidRDefault="00F36078" w:rsidP="00C6789D">
            <w:pPr>
              <w:spacing w:after="0" w:line="240" w:lineRule="auto"/>
              <w:contextualSpacing/>
              <w:rPr>
                <w:rFonts w:eastAsia="Times New Roman" w:cs="Times New Roman"/>
                <w:color w:val="000000"/>
                <w:sz w:val="20"/>
                <w:szCs w:val="20"/>
              </w:rPr>
            </w:pPr>
          </w:p>
        </w:tc>
      </w:tr>
      <w:tr w:rsidR="00F36078" w:rsidRPr="00C6789D"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C6789D"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C6789D" w:rsidRDefault="00F36078" w:rsidP="00C6789D">
            <w:pPr>
              <w:spacing w:after="0" w:line="240" w:lineRule="auto"/>
              <w:contextualSpacing/>
              <w:rPr>
                <w:rFonts w:eastAsia="Times New Roman" w:cs="Arial"/>
                <w:color w:val="000000"/>
                <w:sz w:val="20"/>
                <w:szCs w:val="20"/>
              </w:rPr>
            </w:pPr>
            <w:r>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C6789D"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C6789D" w:rsidRDefault="00F36078" w:rsidP="00C6789D">
            <w:pPr>
              <w:spacing w:after="0"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C6789D" w:rsidRDefault="00F36078" w:rsidP="00C6789D">
            <w:pPr>
              <w:spacing w:after="0" w:line="240" w:lineRule="auto"/>
              <w:contextualSpacing/>
              <w:rPr>
                <w:rFonts w:eastAsia="Times New Roman" w:cs="Times New Roman"/>
                <w:color w:val="000000"/>
                <w:sz w:val="20"/>
                <w:szCs w:val="20"/>
              </w:rPr>
            </w:pPr>
          </w:p>
        </w:tc>
      </w:tr>
      <w:tr w:rsidR="00F36078" w:rsidRPr="00C6789D"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F36078" w:rsidRPr="00C6789D" w:rsidRDefault="00F36078" w:rsidP="00C6789D">
            <w:pPr>
              <w:spacing w:after="0" w:line="240" w:lineRule="auto"/>
              <w:jc w:val="center"/>
              <w:rPr>
                <w:rFonts w:eastAsia="Times New Roman" w:cs="Times New Roman"/>
                <w:i/>
                <w:color w:val="000000"/>
                <w:sz w:val="20"/>
                <w:szCs w:val="20"/>
              </w:rPr>
            </w:pPr>
            <w:proofErr w:type="spellStart"/>
            <w:r w:rsidRPr="00C6789D">
              <w:rPr>
                <w:rFonts w:eastAsia="Times New Roman" w:cs="Times New Roman"/>
                <w:i/>
                <w:color w:val="000000"/>
                <w:sz w:val="20"/>
                <w:szCs w:val="20"/>
              </w:rPr>
              <w:t>Foodweb</w:t>
            </w:r>
            <w:proofErr w:type="spellEnd"/>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C6789D" w:rsidRDefault="00F36078"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C6789D" w:rsidRDefault="00F36078"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C6789D" w:rsidRDefault="00F36078" w:rsidP="00C6789D">
            <w:pPr>
              <w:spacing w:after="0" w:line="240" w:lineRule="auto"/>
              <w:contextualSpacing/>
              <w:jc w:val="center"/>
              <w:rPr>
                <w:rFonts w:eastAsia="Times New Roman" w:cs="Times New Roman"/>
                <w:color w:val="000000"/>
                <w:sz w:val="20"/>
                <w:szCs w:val="20"/>
              </w:rPr>
            </w:pPr>
          </w:p>
        </w:tc>
      </w:tr>
      <w:tr w:rsidR="00F36078" w:rsidRPr="00C6789D"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C6789D"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C6789D" w:rsidRDefault="00F36078"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C6789D" w:rsidRDefault="00F36078"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C6789D" w:rsidRDefault="00F36078" w:rsidP="00C6789D">
            <w:pPr>
              <w:spacing w:after="0" w:line="240" w:lineRule="auto"/>
              <w:contextualSpacing/>
              <w:jc w:val="center"/>
              <w:rPr>
                <w:rFonts w:eastAsia="Times New Roman" w:cs="Times New Roman"/>
                <w:color w:val="000000"/>
                <w:sz w:val="20"/>
                <w:szCs w:val="20"/>
              </w:rPr>
            </w:pPr>
            <w:r>
              <w:rPr>
                <w:rFonts w:eastAsia="Times New Roman" w:cs="Times New Roman"/>
                <w:color w:val="000000"/>
                <w:sz w:val="20"/>
                <w:szCs w:val="20"/>
              </w:rPr>
              <w:t>Greene et al. 2015</w:t>
            </w:r>
          </w:p>
        </w:tc>
      </w:tr>
      <w:tr w:rsidR="00F36078" w:rsidRPr="00C6789D"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C6789D"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C6789D" w:rsidRDefault="00F36078"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C6789D" w:rsidRDefault="00F36078"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C6789D" w:rsidRDefault="00F36078"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C6789D" w:rsidRDefault="00F36078" w:rsidP="00C6789D">
            <w:pPr>
              <w:spacing w:after="0" w:line="240" w:lineRule="auto"/>
              <w:contextualSpacing/>
              <w:jc w:val="center"/>
              <w:rPr>
                <w:rFonts w:eastAsia="Times New Roman" w:cs="Times New Roman"/>
                <w:color w:val="000000"/>
                <w:sz w:val="20"/>
                <w:szCs w:val="20"/>
              </w:rPr>
            </w:pPr>
            <w:r>
              <w:rPr>
                <w:rFonts w:eastAsia="Times New Roman" w:cs="Times New Roman"/>
                <w:color w:val="000000"/>
                <w:sz w:val="20"/>
                <w:szCs w:val="20"/>
              </w:rPr>
              <w:t>Greene et al. 2015</w:t>
            </w:r>
          </w:p>
        </w:tc>
      </w:tr>
      <w:tr w:rsidR="00F36078" w:rsidRPr="00C6789D"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C6789D"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C6789D" w:rsidRDefault="00F36078" w:rsidP="00C6789D">
            <w:pPr>
              <w:spacing w:after="0" w:line="240" w:lineRule="auto"/>
              <w:contextualSpacing/>
              <w:rPr>
                <w:rFonts w:eastAsia="Times New Roman" w:cs="Arial"/>
                <w:color w:val="000000"/>
                <w:sz w:val="20"/>
                <w:szCs w:val="20"/>
              </w:rPr>
            </w:pPr>
            <w:r>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C6789D"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C6789D" w:rsidRDefault="00F36078" w:rsidP="00F36078">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C6789D" w:rsidRDefault="00F36078" w:rsidP="00C6789D">
            <w:pPr>
              <w:spacing w:after="0"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Default="00F36078" w:rsidP="00C6789D">
            <w:pPr>
              <w:spacing w:after="0" w:line="240" w:lineRule="auto"/>
              <w:contextualSpacing/>
              <w:jc w:val="center"/>
              <w:rPr>
                <w:rFonts w:eastAsia="Times New Roman" w:cs="Times New Roman"/>
                <w:color w:val="000000"/>
                <w:sz w:val="20"/>
                <w:szCs w:val="20"/>
              </w:rPr>
            </w:pPr>
          </w:p>
        </w:tc>
      </w:tr>
      <w:tr w:rsidR="00247076" w:rsidRPr="00C6789D"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C6789D" w:rsidRDefault="00247076" w:rsidP="00C6789D">
            <w:pPr>
              <w:spacing w:after="0" w:line="240" w:lineRule="auto"/>
              <w:jc w:val="center"/>
              <w:rPr>
                <w:rFonts w:eastAsia="Times New Roman" w:cs="Times New Roman"/>
                <w:i/>
                <w:color w:val="000000"/>
                <w:sz w:val="20"/>
                <w:szCs w:val="20"/>
              </w:rPr>
            </w:pPr>
            <w:r w:rsidRPr="00C6789D">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C6789D" w:rsidRDefault="00247076" w:rsidP="00C6789D">
            <w:pPr>
              <w:spacing w:after="0" w:line="240" w:lineRule="auto"/>
              <w:contextualSpacing/>
              <w:jc w:val="center"/>
              <w:rPr>
                <w:rFonts w:eastAsia="Times New Roman" w:cs="Times New Roman"/>
                <w:color w:val="000000"/>
                <w:sz w:val="20"/>
                <w:szCs w:val="20"/>
              </w:rPr>
            </w:pPr>
          </w:p>
        </w:tc>
      </w:tr>
      <w:tr w:rsidR="00247076" w:rsidRPr="00C6789D"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C6789D" w:rsidRDefault="00247076" w:rsidP="00C6789D">
            <w:pPr>
              <w:spacing w:after="0" w:line="240" w:lineRule="auto"/>
              <w:contextualSpacing/>
              <w:jc w:val="center"/>
              <w:rPr>
                <w:rFonts w:eastAsia="Times New Roman" w:cs="Times New Roman"/>
                <w:color w:val="000000"/>
                <w:sz w:val="20"/>
                <w:szCs w:val="20"/>
              </w:rPr>
            </w:pPr>
          </w:p>
        </w:tc>
      </w:tr>
      <w:tr w:rsidR="00247076" w:rsidRPr="00C6789D"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C6789D"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C6789D" w:rsidRDefault="00247076"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C6789D" w:rsidRDefault="00247076"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C6789D" w:rsidRDefault="00247076"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C6789D" w:rsidRDefault="00247076" w:rsidP="00C6789D">
            <w:pPr>
              <w:spacing w:after="0" w:line="240" w:lineRule="auto"/>
              <w:contextualSpacing/>
              <w:rPr>
                <w:rFonts w:eastAsia="Times New Roman" w:cs="Times New Roman"/>
                <w:color w:val="000000"/>
                <w:sz w:val="20"/>
                <w:szCs w:val="20"/>
              </w:rPr>
            </w:pPr>
          </w:p>
        </w:tc>
      </w:tr>
      <w:tr w:rsidR="00247076" w:rsidRPr="00C6789D"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C6789D"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C6789D" w:rsidRDefault="00247076" w:rsidP="0088203C">
            <w:pPr>
              <w:spacing w:after="0" w:line="240" w:lineRule="auto"/>
              <w:rPr>
                <w:rFonts w:eastAsia="Times New Roman" w:cs="Arial"/>
                <w:b/>
                <w:bCs/>
                <w:i/>
                <w:iCs/>
                <w:color w:val="000000"/>
                <w:sz w:val="20"/>
                <w:szCs w:val="20"/>
              </w:rPr>
            </w:pPr>
            <w:r>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C6789D" w:rsidRDefault="00247076"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C6789D" w:rsidRDefault="00247076"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C6789D" w:rsidRDefault="00247076"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Central Basin</w:t>
            </w:r>
          </w:p>
        </w:tc>
      </w:tr>
      <w:tr w:rsidR="00247076" w:rsidRPr="00C6789D"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C6789D"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247076" w:rsidRPr="00C6789D"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C6789D"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C6789D" w:rsidRDefault="00247076"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C6789D" w:rsidRDefault="00247076"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106E1B" w:rsidRPr="00B33D09"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B33D09" w:rsidRDefault="00106E1B" w:rsidP="00094338">
            <w:pPr>
              <w:spacing w:after="0" w:line="240" w:lineRule="auto"/>
              <w:rPr>
                <w:rFonts w:ascii="Calibri" w:eastAsia="Times New Roman" w:hAnsi="Calibri" w:cs="Times New Roman"/>
                <w:i/>
                <w:color w:val="000000"/>
                <w:sz w:val="20"/>
                <w:szCs w:val="20"/>
              </w:rPr>
            </w:pPr>
          </w:p>
          <w:p w14:paraId="6EDBB73E" w14:textId="77777777" w:rsidR="00106E1B" w:rsidRPr="00B33D09" w:rsidRDefault="00106E1B" w:rsidP="00094338">
            <w:pPr>
              <w:spacing w:after="0" w:line="240" w:lineRule="auto"/>
              <w:rPr>
                <w:rFonts w:ascii="Calibri" w:eastAsia="Times New Roman" w:hAnsi="Calibri" w:cs="Times New Roman"/>
                <w:i/>
                <w:color w:val="000000"/>
                <w:sz w:val="20"/>
                <w:szCs w:val="20"/>
              </w:rPr>
            </w:pPr>
            <w:r w:rsidRPr="00B33D09">
              <w:rPr>
                <w:rFonts w:ascii="Calibri" w:eastAsia="Times New Roman" w:hAnsi="Calibri" w:cs="Times New Roman"/>
                <w:i/>
                <w:color w:val="000000"/>
                <w:sz w:val="20"/>
                <w:szCs w:val="20"/>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B33D09" w:rsidRDefault="00106E1B" w:rsidP="00094338">
            <w:pPr>
              <w:spacing w:after="0" w:line="240" w:lineRule="auto"/>
              <w:rPr>
                <w:rFonts w:ascii="Times New Roman" w:eastAsia="Times New Roman" w:hAnsi="Times New Roman" w:cs="Times New Roman"/>
                <w:i/>
                <w:sz w:val="20"/>
                <w:szCs w:val="20"/>
              </w:rPr>
            </w:pPr>
          </w:p>
        </w:tc>
      </w:tr>
      <w:tr w:rsidR="00106E1B" w:rsidRPr="00306E12"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Strong Negative Effect (&gt;80% of runs were negative)</w:t>
            </w:r>
          </w:p>
        </w:tc>
      </w:tr>
      <w:tr w:rsidR="00106E1B" w:rsidRPr="00306E12"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Weak Negative Effect (60-80% of runs were negative)</w:t>
            </w:r>
          </w:p>
        </w:tc>
      </w:tr>
      <w:tr w:rsidR="00106E1B" w:rsidRPr="00306E12"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Strong Negative Effect (&gt;80% of runs were negative)</w:t>
            </w:r>
          </w:p>
        </w:tc>
      </w:tr>
      <w:tr w:rsidR="00106E1B" w:rsidRPr="00306E12"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Weak Positive Effect (60-80% of runs were positive)</w:t>
            </w:r>
          </w:p>
        </w:tc>
      </w:tr>
      <w:tr w:rsidR="00106E1B" w:rsidRPr="00306E12"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306E12" w:rsidRDefault="00106E1B"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r w:rsidRPr="00306E12">
              <w:rPr>
                <w:rFonts w:ascii="Arial" w:eastAsia="Times New Roman" w:hAnsi="Arial" w:cs="Arial"/>
                <w:color w:val="000000"/>
                <w:sz w:val="20"/>
                <w:szCs w:val="20"/>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11B31A28" w14:textId="3A80B757" w:rsidR="00C6789D" w:rsidRDefault="00C6789D"/>
    <w:p w14:paraId="51A37AB7" w14:textId="77777777" w:rsidR="009B7E44" w:rsidRDefault="009B7E44" w:rsidP="009B7E44">
      <w:pPr>
        <w:spacing w:after="0" w:line="240" w:lineRule="auto"/>
        <w:rPr>
          <w:rFonts w:ascii="Verdana" w:hAnsi="Verdana"/>
          <w:color w:val="000000"/>
          <w:sz w:val="20"/>
          <w:szCs w:val="20"/>
          <w:shd w:val="clear" w:color="auto" w:fill="FFFFFF"/>
        </w:rPr>
      </w:pPr>
      <w:r w:rsidRPr="00B24515">
        <w:rPr>
          <w:rFonts w:ascii="Verdana" w:hAnsi="Verdana"/>
          <w:noProof/>
          <w:color w:val="000000"/>
          <w:sz w:val="20"/>
          <w:szCs w:val="20"/>
          <w:highlight w:val="yellow"/>
          <w:shd w:val="clear" w:color="auto" w:fill="FFFFFF"/>
        </w:rPr>
        <mc:AlternateContent>
          <mc:Choice Requires="wpg">
            <w:drawing>
              <wp:anchor distT="0" distB="0" distL="114300" distR="114300" simplePos="0" relativeHeight="251664384" behindDoc="0" locked="0" layoutInCell="1" allowOverlap="1" wp14:anchorId="10A5763E" wp14:editId="36B5D089">
                <wp:simplePos x="0" y="0"/>
                <wp:positionH relativeFrom="margin">
                  <wp:posOffset>-635</wp:posOffset>
                </wp:positionH>
                <wp:positionV relativeFrom="paragraph">
                  <wp:posOffset>152400</wp:posOffset>
                </wp:positionV>
                <wp:extent cx="5829300" cy="4710430"/>
                <wp:effectExtent l="0" t="0" r="0" b="0"/>
                <wp:wrapNone/>
                <wp:docPr id="20" name="Group 3"/>
                <wp:cNvGraphicFramePr/>
                <a:graphic xmlns:a="http://schemas.openxmlformats.org/drawingml/2006/main">
                  <a:graphicData uri="http://schemas.microsoft.com/office/word/2010/wordprocessingGroup">
                    <wpg:wgp>
                      <wpg:cNvGrpSpPr/>
                      <wpg:grpSpPr>
                        <a:xfrm>
                          <a:off x="0" y="0"/>
                          <a:ext cx="5829300" cy="4710430"/>
                          <a:chOff x="5795" y="-5875"/>
                          <a:chExt cx="7046283" cy="5256182"/>
                        </a:xfrm>
                      </wpg:grpSpPr>
                      <pic:pic xmlns:pic="http://schemas.openxmlformats.org/drawingml/2006/picture">
                        <pic:nvPicPr>
                          <pic:cNvPr id="2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53923" y="423502"/>
                            <a:ext cx="6237934" cy="43730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chemeClr val="bg2"/>
                                  </a:outerShdw>
                                </a:effectLst>
                              </a14:hiddenEffects>
                            </a:ext>
                          </a:extLst>
                        </pic:spPr>
                      </pic:pic>
                      <wps:wsp>
                        <wps:cNvPr id="22" name="Straight Connector 22"/>
                        <wps:cNvCnPr/>
                        <wps:spPr>
                          <a:xfrm flipH="1">
                            <a:off x="3739858" y="347842"/>
                            <a:ext cx="39457" cy="430092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TextBox 6"/>
                        <wps:cNvSpPr txBox="1"/>
                        <wps:spPr>
                          <a:xfrm>
                            <a:off x="809148" y="4758316"/>
                            <a:ext cx="1810039" cy="298473"/>
                          </a:xfrm>
                          <a:prstGeom prst="rect">
                            <a:avLst/>
                          </a:prstGeom>
                          <a:noFill/>
                        </wps:spPr>
                        <wps:txbx>
                          <w:txbxContent>
                            <w:p w14:paraId="6F190062" w14:textId="77777777" w:rsidR="003423A3" w:rsidRDefault="003423A3"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wps:txbx>
                        <wps:bodyPr wrap="square" rtlCol="0">
                          <a:noAutofit/>
                        </wps:bodyPr>
                      </wps:wsp>
                      <wps:wsp>
                        <wps:cNvPr id="24" name="TextBox 7"/>
                        <wps:cNvSpPr txBox="1"/>
                        <wps:spPr>
                          <a:xfrm>
                            <a:off x="2206563" y="4745593"/>
                            <a:ext cx="1279300" cy="504714"/>
                          </a:xfrm>
                          <a:prstGeom prst="rect">
                            <a:avLst/>
                          </a:prstGeom>
                          <a:noFill/>
                        </wps:spPr>
                        <wps:txbx>
                          <w:txbxContent>
                            <w:p w14:paraId="2D30979A"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3C34CD48"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25" name="TextBox 8"/>
                        <wps:cNvSpPr txBox="1"/>
                        <wps:spPr>
                          <a:xfrm>
                            <a:off x="3196669" y="4756400"/>
                            <a:ext cx="847512" cy="298473"/>
                          </a:xfrm>
                          <a:prstGeom prst="rect">
                            <a:avLst/>
                          </a:prstGeom>
                          <a:noFill/>
                        </wps:spPr>
                        <wps:txbx>
                          <w:txbxContent>
                            <w:p w14:paraId="50B410EE" w14:textId="77777777" w:rsidR="003423A3" w:rsidRDefault="003423A3" w:rsidP="009B7E44">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s:wsp>
                        <wps:cNvPr id="26" name="TextBox 9"/>
                        <wps:cNvSpPr txBox="1"/>
                        <wps:spPr>
                          <a:xfrm rot="16200000">
                            <a:off x="-2461259" y="2461179"/>
                            <a:ext cx="5233531" cy="299424"/>
                          </a:xfrm>
                          <a:prstGeom prst="rect">
                            <a:avLst/>
                          </a:prstGeom>
                          <a:noFill/>
                        </wps:spPr>
                        <wps:txbx>
                          <w:txbxContent>
                            <w:p w14:paraId="26FA6922"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wps:txbx>
                        <wps:bodyPr wrap="square" rtlCol="0">
                          <a:noAutofit/>
                        </wps:bodyPr>
                      </wps:wsp>
                      <wps:wsp>
                        <wps:cNvPr id="27" name="TextBox 10"/>
                        <wps:cNvSpPr txBox="1"/>
                        <wps:spPr>
                          <a:xfrm>
                            <a:off x="625972" y="4476435"/>
                            <a:ext cx="2931274" cy="269010"/>
                          </a:xfrm>
                          <a:prstGeom prst="rect">
                            <a:avLst/>
                          </a:prstGeom>
                          <a:noFill/>
                        </wps:spPr>
                        <wps:txbx>
                          <w:txbxContent>
                            <w:p w14:paraId="6F9FFBB0" w14:textId="77777777" w:rsidR="003423A3" w:rsidRDefault="003423A3"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wps:txbx>
                        <wps:bodyPr wrap="square" rtlCol="0">
                          <a:noAutofit/>
                        </wps:bodyPr>
                      </wps:wsp>
                      <wps:wsp>
                        <wps:cNvPr id="28" name="TextBox 11"/>
                        <wps:cNvSpPr txBox="1"/>
                        <wps:spPr>
                          <a:xfrm>
                            <a:off x="3557016" y="4470542"/>
                            <a:ext cx="2930631" cy="269010"/>
                          </a:xfrm>
                          <a:prstGeom prst="rect">
                            <a:avLst/>
                          </a:prstGeom>
                          <a:noFill/>
                        </wps:spPr>
                        <wps:txbx>
                          <w:txbxContent>
                            <w:p w14:paraId="678793EF" w14:textId="77777777" w:rsidR="003423A3" w:rsidRDefault="003423A3"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wps:txbx>
                        <wps:bodyPr wrap="square" rtlCol="0">
                          <a:noAutofit/>
                        </wps:bodyPr>
                      </wps:wsp>
                      <wps:wsp>
                        <wps:cNvPr id="29" name="TextBox 12"/>
                        <wps:cNvSpPr txBox="1"/>
                        <wps:spPr>
                          <a:xfrm>
                            <a:off x="3817040" y="4750496"/>
                            <a:ext cx="1809397" cy="298473"/>
                          </a:xfrm>
                          <a:prstGeom prst="rect">
                            <a:avLst/>
                          </a:prstGeom>
                          <a:noFill/>
                        </wps:spPr>
                        <wps:txbx>
                          <w:txbxContent>
                            <w:p w14:paraId="5743218C" w14:textId="77777777" w:rsidR="003423A3" w:rsidRDefault="003423A3"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wps:txbx>
                        <wps:bodyPr wrap="square" rtlCol="0">
                          <a:noAutofit/>
                        </wps:bodyPr>
                      </wps:wsp>
                      <wps:wsp>
                        <wps:cNvPr id="30" name="TextBox 13"/>
                        <wps:cNvSpPr txBox="1"/>
                        <wps:spPr>
                          <a:xfrm>
                            <a:off x="5214458" y="4737774"/>
                            <a:ext cx="1279942" cy="504714"/>
                          </a:xfrm>
                          <a:prstGeom prst="rect">
                            <a:avLst/>
                          </a:prstGeom>
                          <a:noFill/>
                        </wps:spPr>
                        <wps:txbx>
                          <w:txbxContent>
                            <w:p w14:paraId="456ADD03"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2FAD9E2C"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31" name="TextBox 14"/>
                        <wps:cNvSpPr txBox="1"/>
                        <wps:spPr>
                          <a:xfrm>
                            <a:off x="6204566" y="4748372"/>
                            <a:ext cx="847512" cy="298473"/>
                          </a:xfrm>
                          <a:prstGeom prst="rect">
                            <a:avLst/>
                          </a:prstGeom>
                          <a:noFill/>
                        </wps:spPr>
                        <wps:txbx>
                          <w:txbxContent>
                            <w:p w14:paraId="3299CEE8" w14:textId="77777777" w:rsidR="003423A3" w:rsidRDefault="003423A3" w:rsidP="009B7E44">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0A5763E" id="Group 3" o:spid="_x0000_s1026" style="position:absolute;margin-left:-.05pt;margin-top:12pt;width:459pt;height:370.9pt;z-index:251664384;mso-position-horizontal-relative:margin;mso-width-relative:margin;mso-height-relative:margin" coordorigin="57,-58" coordsize="70462,52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3539;top:4235;width:62379;height:4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">
                  <v:imagedata r:id="rId11" o:title=""/>
                </v:shape>
                <v:line id="Straight Connector 22" o:spid="_x0000_s1028" style="position:absolute;flip:x;visibility:visible;mso-wrap-style:square" from="37398,3478" to="37793,4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" strokecolor="black [3213]" strokeweight=".5pt">
                  <v:stroke dashstyle="dash" joinstyle="miter"/>
                </v:line>
                <v:shapetype id="_x0000_t202" coordsize="21600,21600" o:spt="202" path="m,l,21600r21600,l21600,xe">
                  <v:stroke joinstyle="miter"/>
                  <v:path gradientshapeok="t" o:connecttype="rect"/>
                </v:shapetype>
                <v:shape id="TextBox 6" o:spid="_x0000_s1029" type="#_x0000_t202" style="position:absolute;left:8091;top:47583;width:1810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F190062" w14:textId="77777777" w:rsidR="003423A3" w:rsidRDefault="003423A3"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v:textbox>
                </v:shape>
                <v:shape id="TextBox 7" o:spid="_x0000_s1030" type="#_x0000_t202" style="position:absolute;left:22065;top:47455;width:1279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D30979A"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3C34CD48"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8" o:spid="_x0000_s1031" type="#_x0000_t202" style="position:absolute;left:31966;top:47564;width:847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0B410EE" w14:textId="77777777" w:rsidR="003423A3" w:rsidRDefault="003423A3" w:rsidP="009B7E44">
                        <w:pPr>
                          <w:pStyle w:val="NormalWeb"/>
                          <w:spacing w:before="0" w:beforeAutospacing="0" w:after="0" w:afterAutospacing="0"/>
                        </w:pPr>
                        <w:r>
                          <w:rPr>
                            <w:rFonts w:ascii="Arial" w:hAnsi="Arial" w:cs="Arial"/>
                            <w:color w:val="000000" w:themeColor="text1"/>
                            <w:kern w:val="24"/>
                            <w:sz w:val="28"/>
                            <w:szCs w:val="28"/>
                          </w:rPr>
                          <w:t>JS PC</w:t>
                        </w:r>
                      </w:p>
                    </w:txbxContent>
                  </v:textbox>
                </v:shape>
                <v:shape id="TextBox 9" o:spid="_x0000_s1032" type="#_x0000_t202" style="position:absolute;left:-24612;top:24611;width:52334;height:29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" filled="f" stroked="f">
                  <v:textbox>
                    <w:txbxContent>
                      <w:p w14:paraId="26FA6922"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v:textbox>
                </v:shape>
                <v:shape id="TextBox 10" o:spid="_x0000_s1033" type="#_x0000_t202" style="position:absolute;left:6259;top:44764;width:29313;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F9FFBB0" w14:textId="77777777" w:rsidR="003423A3" w:rsidRDefault="003423A3"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v:textbox>
                </v:shape>
                <v:shape id="TextBox 11" o:spid="_x0000_s1034" type="#_x0000_t202" style="position:absolute;left:35570;top:44705;width:29306;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78793EF" w14:textId="77777777" w:rsidR="003423A3" w:rsidRDefault="003423A3" w:rsidP="009B7E44">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v:textbox>
                </v:shape>
                <v:shape id="TextBox 12" o:spid="_x0000_s1035" type="#_x0000_t202" style="position:absolute;left:38170;top:47504;width:18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743218C" w14:textId="77777777" w:rsidR="003423A3" w:rsidRDefault="003423A3" w:rsidP="009B7E44">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v:textbox>
                </v:shape>
                <v:shape id="TextBox 13" o:spid="_x0000_s1036" type="#_x0000_t202" style="position:absolute;left:52144;top:47377;width:12800;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56ADD03"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Strait of</w:t>
                        </w:r>
                      </w:p>
                      <w:p w14:paraId="2FAD9E2C" w14:textId="77777777" w:rsidR="003423A3" w:rsidRDefault="003423A3" w:rsidP="009B7E44">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14" o:spid="_x0000_s1037" type="#_x0000_t202" style="position:absolute;left:62045;top:47483;width:847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299CEE8" w14:textId="77777777" w:rsidR="003423A3" w:rsidRDefault="003423A3" w:rsidP="009B7E44">
                        <w:pPr>
                          <w:pStyle w:val="NormalWeb"/>
                          <w:spacing w:before="0" w:beforeAutospacing="0" w:after="0" w:afterAutospacing="0"/>
                        </w:pPr>
                        <w:r>
                          <w:rPr>
                            <w:rFonts w:ascii="Arial" w:hAnsi="Arial" w:cs="Arial"/>
                            <w:color w:val="000000" w:themeColor="text1"/>
                            <w:kern w:val="24"/>
                            <w:sz w:val="28"/>
                            <w:szCs w:val="28"/>
                          </w:rPr>
                          <w:t>JS PC</w:t>
                        </w:r>
                      </w:p>
                    </w:txbxContent>
                  </v:textbox>
                </v:shape>
                <w10:wrap anchorx="margin"/>
              </v:group>
            </w:pict>
          </mc:Fallback>
        </mc:AlternateContent>
      </w:r>
      <w:r w:rsidRPr="00B24515">
        <w:rPr>
          <w:rFonts w:ascii="Verdana" w:hAnsi="Verdana"/>
          <w:color w:val="000000"/>
          <w:sz w:val="20"/>
          <w:szCs w:val="20"/>
          <w:highlight w:val="yellow"/>
          <w:shd w:val="clear" w:color="auto" w:fill="FFFFFF"/>
        </w:rPr>
        <w:t>THIS FIGURE SHOULD BE REDONE</w:t>
      </w:r>
      <w:r>
        <w:rPr>
          <w:rFonts w:ascii="Verdana" w:hAnsi="Verdana"/>
          <w:color w:val="000000"/>
          <w:sz w:val="20"/>
          <w:szCs w:val="20"/>
          <w:shd w:val="clear" w:color="auto" w:fill="FFFFFF"/>
        </w:rPr>
        <w:t xml:space="preserve"> (Ideas: remove outlier or make broken y-axis so the others show up better, change colors so focal species are all cool colors and non-focal are all warm colors and vary symbols if needed for black and white, better axis labels)</w:t>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77777777" w:rsidR="009B7E44" w:rsidRDefault="009B7E44" w:rsidP="009B7E44">
      <w:pPr>
        <w:spacing w:after="0" w:line="240" w:lineRule="auto"/>
        <w:rPr>
          <w:rFonts w:ascii="Verdana" w:hAnsi="Verdana"/>
          <w:color w:val="000000"/>
          <w:sz w:val="20"/>
          <w:szCs w:val="20"/>
          <w:shd w:val="clear" w:color="auto" w:fill="FFFFFF"/>
        </w:rPr>
      </w:pPr>
    </w:p>
    <w:p w14:paraId="4D289D7A" w14:textId="77777777" w:rsidR="009B7E44" w:rsidRDefault="009B7E44" w:rsidP="009B7E44">
      <w:pPr>
        <w:pStyle w:val="Caption"/>
      </w:pPr>
    </w:p>
    <w:p w14:paraId="2A2E398C" w14:textId="77777777" w:rsidR="009B7E44" w:rsidRDefault="009B7E44" w:rsidP="009B7E44">
      <w:pPr>
        <w:pStyle w:val="Caption"/>
      </w:pP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4682528B" w14:textId="0B31BD67" w:rsidR="009B7E44" w:rsidRDefault="009B7E44" w:rsidP="009B7E44">
      <w:pPr>
        <w:pStyle w:val="Caption"/>
      </w:pPr>
      <w:r>
        <w:t xml:space="preserve">Figure </w:t>
      </w:r>
      <w:fldSimple w:instr=" SEQ Figure \* ARABIC ">
        <w:r>
          <w:rPr>
            <w:noProof/>
          </w:rPr>
          <w:t>1</w:t>
        </w:r>
      </w:fldSimple>
      <w:r>
        <w:t>. Salmon Population trends within the Salish Sea.</w:t>
      </w: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1F52A49E" w:rsidR="00686D25" w:rsidRDefault="00686D25" w:rsidP="00686D25">
      <w:pPr>
        <w:pStyle w:val="Caption"/>
        <w:rPr>
          <w:rFonts w:ascii="Verdana" w:hAnsi="Verdana"/>
          <w:color w:val="000000"/>
          <w:sz w:val="20"/>
          <w:szCs w:val="20"/>
          <w:shd w:val="clear" w:color="auto" w:fill="FFFFFF"/>
        </w:rPr>
      </w:pPr>
      <w:r>
        <w:t xml:space="preserve">Figure </w:t>
      </w:r>
      <w:fldSimple w:instr=" SEQ Figure \* ARABIC ">
        <w:r w:rsidR="009B7E44">
          <w:rPr>
            <w:noProof/>
          </w:rPr>
          <w:t>2</w:t>
        </w:r>
      </w:fldSimple>
      <w:r>
        <w:t xml:space="preserve">. Conceptual directed diagram (digraph) of the Salish Sea </w:t>
      </w:r>
      <w:r w:rsidR="00034832">
        <w:t>r</w:t>
      </w:r>
      <w:r>
        <w:t>ela</w:t>
      </w:r>
      <w:r w:rsidR="00034832">
        <w:t>ted</w:t>
      </w:r>
      <w:r>
        <w:t xml:space="preserve"> to surviva</w:t>
      </w:r>
      <w:r w:rsidR="00034832">
        <w:t xml:space="preserve">l of salmon. Model compartments (shapes) represent </w:t>
      </w:r>
      <w:proofErr w:type="spellStart"/>
      <w:r w:rsidR="00034832">
        <w:t>foodweb</w:t>
      </w:r>
      <w:proofErr w:type="spellEnd"/>
      <w:r w:rsidR="00034832">
        <w:t xml:space="preserve">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w:t>
      </w:r>
      <w:commentRangeStart w:id="4"/>
      <w:r>
        <w:t>functions</w:t>
      </w:r>
      <w:commentRangeEnd w:id="4"/>
      <w:r w:rsidR="00A12CD2">
        <w:rPr>
          <w:rStyle w:val="CommentReference"/>
          <w:i w:val="0"/>
          <w:iCs w:val="0"/>
          <w:color w:val="auto"/>
        </w:rPr>
        <w:commentReference w:id="4"/>
      </w:r>
      <w:r>
        <w:t>.</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563C139A">
                <wp:simplePos x="0" y="0"/>
                <wp:positionH relativeFrom="column">
                  <wp:posOffset>3869994</wp:posOffset>
                </wp:positionH>
                <wp:positionV relativeFrom="paragraph">
                  <wp:posOffset>69850</wp:posOffset>
                </wp:positionV>
                <wp:extent cx="36576" cy="5186477"/>
                <wp:effectExtent l="0" t="0" r="20955" b="3365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D9E58"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4.7pt,5.5pt" to="307.6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" strokecolor="black [3213]" strokeweight="1pt">
                <v:stroke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5CC461FC" w:rsidR="00843DD1" w:rsidRDefault="00843DD1" w:rsidP="00843DD1">
      <w:pPr>
        <w:pStyle w:val="Caption"/>
      </w:pPr>
      <w:r>
        <w:t xml:space="preserve">Figure </w:t>
      </w:r>
      <w:fldSimple w:instr=" SEQ Figure \* ARABIC ">
        <w:r w:rsidR="009B7E44">
          <w:rPr>
            <w:noProof/>
          </w:rPr>
          <w:t>3</w:t>
        </w:r>
      </w:fldSimple>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AE76E" w14:textId="62D760A3" w:rsidR="00D26163" w:rsidRDefault="00D26163"/>
    <w:p w14:paraId="7BA3325D" w14:textId="74401C23" w:rsidR="00D26163" w:rsidRDefault="00D26163" w:rsidP="00D26163">
      <w:pPr>
        <w:pStyle w:val="Caption"/>
      </w:pPr>
      <w:r>
        <w:t xml:space="preserve">Figure </w:t>
      </w:r>
      <w:fldSimple w:instr=" SEQ Figure \* ARABIC ">
        <w:r w:rsidR="009B7E44">
          <w:rPr>
            <w:noProof/>
          </w:rPr>
          <w:t>4</w:t>
        </w:r>
      </w:fldSimple>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are shown for the 10,000 stable models.</w:t>
      </w:r>
    </w:p>
    <w:p w14:paraId="54D1FD9A" w14:textId="16FADB48" w:rsidR="00D26163" w:rsidRDefault="00D26163"/>
    <w:p w14:paraId="2E358E37" w14:textId="452C011B" w:rsidR="00D26163" w:rsidRDefault="00D26163"/>
    <w:p w14:paraId="12A67002" w14:textId="4F273553" w:rsidR="00D26163" w:rsidRDefault="00D26163">
      <w:r>
        <w:br w:type="page"/>
      </w:r>
    </w:p>
    <w:p w14:paraId="3859FD6A" w14:textId="443339A8" w:rsidR="00843DD1" w:rsidRPr="00843DD1" w:rsidRDefault="00843DD1" w:rsidP="00843DD1"/>
    <w:p w14:paraId="1623AFE8" w14:textId="77777777" w:rsidR="00843DD1" w:rsidRDefault="00843DD1" w:rsidP="00686D25">
      <w:pPr>
        <w:spacing w:after="0" w:line="240" w:lineRule="auto"/>
        <w:rPr>
          <w:rFonts w:ascii="Verdana" w:hAnsi="Verdana"/>
          <w:color w:val="000000"/>
          <w:sz w:val="20"/>
          <w:szCs w:val="20"/>
          <w:shd w:val="clear" w:color="auto" w:fill="FFFFFF"/>
        </w:rPr>
      </w:pPr>
    </w:p>
    <w:p w14:paraId="3A42CCB5" w14:textId="77777777" w:rsidR="0058510D" w:rsidRDefault="00EB0034" w:rsidP="0058510D">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70BAD5D4" w14:textId="5967C305" w:rsidR="003039C4" w:rsidRDefault="003039C4" w:rsidP="0058510D">
      <w:pPr>
        <w:rPr>
          <w:rFonts w:ascii="Verdana" w:hAnsi="Verdana"/>
          <w:color w:val="000000"/>
          <w:sz w:val="20"/>
          <w:szCs w:val="20"/>
          <w:shd w:val="clear" w:color="auto" w:fill="FFFFFF"/>
        </w:rPr>
      </w:pPr>
      <w:r w:rsidRPr="003039C4">
        <w:rPr>
          <w:rFonts w:ascii="Verdana" w:hAnsi="Verdana"/>
          <w:color w:val="000000"/>
          <w:sz w:val="20"/>
          <w:szCs w:val="20"/>
          <w:highlight w:val="yellow"/>
          <w:shd w:val="clear" w:color="auto" w:fill="FFFFFF"/>
        </w:rPr>
        <w:lastRenderedPageBreak/>
        <w:t>THIS FIGURE SHOULD BE RECONFIGURED</w:t>
      </w:r>
    </w:p>
    <w:p w14:paraId="2FB411EC" w14:textId="5D03649F" w:rsidR="0058510D" w:rsidRPr="0058510D" w:rsidRDefault="003039C4" w:rsidP="0058510D">
      <w:pPr>
        <w:rPr>
          <w:rFonts w:ascii="Verdana" w:hAnsi="Verdana"/>
          <w:color w:val="000000"/>
          <w:sz w:val="20"/>
          <w:szCs w:val="20"/>
          <w:shd w:val="clear" w:color="auto" w:fill="FFFFFF"/>
        </w:rPr>
      </w:pPr>
      <w:r>
        <w:rPr>
          <w:rFonts w:ascii="Verdana" w:hAnsi="Verdana"/>
          <w:noProof/>
          <w:color w:val="000000"/>
          <w:sz w:val="20"/>
          <w:szCs w:val="20"/>
        </w:rPr>
        <w:drawing>
          <wp:anchor distT="0" distB="0" distL="114300" distR="114300" simplePos="0" relativeHeight="251661312" behindDoc="0" locked="0" layoutInCell="1" allowOverlap="1" wp14:anchorId="5CDAE8A9" wp14:editId="53C98ABB">
            <wp:simplePos x="0" y="0"/>
            <wp:positionH relativeFrom="margin">
              <wp:posOffset>0</wp:posOffset>
            </wp:positionH>
            <wp:positionV relativeFrom="paragraph">
              <wp:posOffset>112065</wp:posOffset>
            </wp:positionV>
            <wp:extent cx="2857500" cy="270999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8" cstate="print">
                      <a:extLst>
                        <a:ext uri="{28A0092B-C50C-407E-A947-70E740481C1C}">
                          <a14:useLocalDpi xmlns:a14="http://schemas.microsoft.com/office/drawing/2010/main" val="0"/>
                        </a:ext>
                      </a:extLst>
                    </a:blip>
                    <a:srcRect r="5412"/>
                    <a:stretch/>
                  </pic:blipFill>
                  <pic:spPr>
                    <a:xfrm>
                      <a:off x="0" y="0"/>
                      <a:ext cx="2857500" cy="2709997"/>
                    </a:xfrm>
                    <a:prstGeom prst="rect">
                      <a:avLst/>
                    </a:prstGeom>
                  </pic:spPr>
                </pic:pic>
              </a:graphicData>
            </a:graphic>
            <wp14:sizeRelH relativeFrom="margin">
              <wp14:pctWidth>0</wp14:pctWidth>
            </wp14:sizeRelH>
            <wp14:sizeRelV relativeFrom="margin">
              <wp14:pctHeight>0</wp14:pctHeight>
            </wp14:sizeRelV>
          </wp:anchor>
        </w:drawing>
      </w:r>
    </w:p>
    <w:p w14:paraId="2A20603B" w14:textId="77777777" w:rsidR="0058510D" w:rsidRDefault="0058510D" w:rsidP="0058510D">
      <w:pPr>
        <w:pStyle w:val="Caption"/>
      </w:pPr>
    </w:p>
    <w:p w14:paraId="37187493" w14:textId="77777777" w:rsidR="0058510D" w:rsidRDefault="0058510D" w:rsidP="0058510D">
      <w:pPr>
        <w:pStyle w:val="Caption"/>
      </w:pPr>
    </w:p>
    <w:p w14:paraId="403D0DA2" w14:textId="77777777" w:rsidR="0058510D" w:rsidRDefault="0058510D" w:rsidP="0058510D">
      <w:pPr>
        <w:pStyle w:val="Caption"/>
      </w:pPr>
    </w:p>
    <w:p w14:paraId="0140DEB7" w14:textId="77777777" w:rsidR="0058510D" w:rsidRDefault="0058510D" w:rsidP="0058510D">
      <w:pPr>
        <w:pStyle w:val="Caption"/>
      </w:pPr>
    </w:p>
    <w:p w14:paraId="30ACC44F" w14:textId="77777777" w:rsidR="0058510D" w:rsidRDefault="0058510D" w:rsidP="0058510D">
      <w:pPr>
        <w:pStyle w:val="Caption"/>
      </w:pPr>
    </w:p>
    <w:p w14:paraId="6EF3DC85" w14:textId="77777777" w:rsidR="0058510D" w:rsidRDefault="0058510D" w:rsidP="0058510D">
      <w:pPr>
        <w:pStyle w:val="Caption"/>
      </w:pPr>
    </w:p>
    <w:p w14:paraId="1C5FCD26" w14:textId="77777777" w:rsidR="0058510D" w:rsidRDefault="0058510D" w:rsidP="0058510D">
      <w:pPr>
        <w:pStyle w:val="Caption"/>
      </w:pPr>
    </w:p>
    <w:p w14:paraId="224DD930" w14:textId="467612EF" w:rsidR="0058510D" w:rsidRDefault="0058510D" w:rsidP="0058510D">
      <w:pPr>
        <w:pStyle w:val="Caption"/>
      </w:pPr>
    </w:p>
    <w:p w14:paraId="1F91CAA0" w14:textId="5642DF73" w:rsidR="0058510D" w:rsidRDefault="0058510D" w:rsidP="0058510D">
      <w:pPr>
        <w:pStyle w:val="Caption"/>
      </w:pPr>
    </w:p>
    <w:p w14:paraId="35F103C7" w14:textId="10D9BBFC" w:rsidR="003039C4" w:rsidRDefault="006526AC" w:rsidP="0058510D">
      <w:pPr>
        <w:pStyle w:val="Caption"/>
      </w:pPr>
      <w:r>
        <w:rPr>
          <w:rFonts w:ascii="Verdana" w:hAnsi="Verdana"/>
          <w:noProof/>
          <w:color w:val="000000"/>
          <w:sz w:val="20"/>
          <w:szCs w:val="20"/>
        </w:rPr>
        <w:drawing>
          <wp:anchor distT="0" distB="0" distL="114300" distR="114300" simplePos="0" relativeHeight="251659264" behindDoc="0" locked="0" layoutInCell="1" allowOverlap="1" wp14:anchorId="522FDC08" wp14:editId="4AD35E76">
            <wp:simplePos x="0" y="0"/>
            <wp:positionH relativeFrom="margin">
              <wp:posOffset>1028700</wp:posOffset>
            </wp:positionH>
            <wp:positionV relativeFrom="paragraph">
              <wp:posOffset>151130</wp:posOffset>
            </wp:positionV>
            <wp:extent cx="3184525" cy="28575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4525" cy="2857500"/>
                    </a:xfrm>
                    <a:prstGeom prst="rect">
                      <a:avLst/>
                    </a:prstGeom>
                  </pic:spPr>
                </pic:pic>
              </a:graphicData>
            </a:graphic>
            <wp14:sizeRelH relativeFrom="margin">
              <wp14:pctWidth>0</wp14:pctWidth>
            </wp14:sizeRelH>
            <wp14:sizeRelV relativeFrom="margin">
              <wp14:pctHeight>0</wp14:pctHeight>
            </wp14:sizeRelV>
          </wp:anchor>
        </w:drawing>
      </w:r>
      <w:del w:id="5" w:author="Correigh Greene" w:date="2016-09-21T21:57:00Z">
        <w:r w:rsidDel="0099211B">
          <w:rPr>
            <w:rFonts w:ascii="Verdana" w:hAnsi="Verdana"/>
            <w:noProof/>
            <w:color w:val="000000"/>
            <w:sz w:val="20"/>
            <w:szCs w:val="20"/>
            <w:rPrChange w:id="6" w:author="Unknown">
              <w:rPr>
                <w:noProof/>
              </w:rPr>
            </w:rPrChange>
          </w:rPr>
          <w:drawing>
            <wp:anchor distT="0" distB="0" distL="114300" distR="114300" simplePos="0" relativeHeight="251660288" behindDoc="0" locked="0" layoutInCell="1" allowOverlap="1" wp14:anchorId="6653D23D" wp14:editId="7CBA8D6A">
              <wp:simplePos x="0" y="0"/>
              <wp:positionH relativeFrom="margin">
                <wp:posOffset>445770</wp:posOffset>
              </wp:positionH>
              <wp:positionV relativeFrom="paragraph">
                <wp:posOffset>87960</wp:posOffset>
              </wp:positionV>
              <wp:extent cx="3034665" cy="28600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20" cstate="print">
                        <a:extLst>
                          <a:ext uri="{28A0092B-C50C-407E-A947-70E740481C1C}">
                            <a14:useLocalDpi xmlns:a14="http://schemas.microsoft.com/office/drawing/2010/main" val="0"/>
                          </a:ext>
                        </a:extLst>
                      </a:blip>
                      <a:srcRect l="-318" r="5145"/>
                      <a:stretch/>
                    </pic:blipFill>
                    <pic:spPr bwMode="auto">
                      <a:xfrm>
                        <a:off x="0" y="0"/>
                        <a:ext cx="3034665" cy="28600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del>
    </w:p>
    <w:p w14:paraId="7A2AC59A" w14:textId="09A0B295" w:rsidR="003039C4" w:rsidRDefault="003039C4" w:rsidP="0058510D">
      <w:pPr>
        <w:pStyle w:val="Caption"/>
      </w:pPr>
    </w:p>
    <w:p w14:paraId="55EB9CC1" w14:textId="77777777" w:rsidR="003039C4" w:rsidRDefault="003039C4" w:rsidP="0058510D">
      <w:pPr>
        <w:pStyle w:val="Caption"/>
      </w:pPr>
    </w:p>
    <w:p w14:paraId="4AE98309" w14:textId="77777777" w:rsidR="003039C4" w:rsidRDefault="003039C4" w:rsidP="0058510D">
      <w:pPr>
        <w:pStyle w:val="Caption"/>
      </w:pPr>
    </w:p>
    <w:p w14:paraId="7B54D1D3" w14:textId="77777777" w:rsidR="003039C4" w:rsidRDefault="003039C4" w:rsidP="0058510D">
      <w:pPr>
        <w:pStyle w:val="Caption"/>
      </w:pPr>
    </w:p>
    <w:p w14:paraId="00027887" w14:textId="71CAFAC0" w:rsidR="003039C4" w:rsidRDefault="003039C4" w:rsidP="0058510D">
      <w:pPr>
        <w:pStyle w:val="Caption"/>
      </w:pPr>
    </w:p>
    <w:p w14:paraId="79D683AB" w14:textId="77777777" w:rsidR="003039C4" w:rsidRDefault="003039C4" w:rsidP="0058510D">
      <w:pPr>
        <w:pStyle w:val="Caption"/>
      </w:pPr>
    </w:p>
    <w:p w14:paraId="358632E8" w14:textId="0762D47D" w:rsidR="003039C4" w:rsidRDefault="003039C4" w:rsidP="0058510D">
      <w:pPr>
        <w:pStyle w:val="Caption"/>
      </w:pPr>
    </w:p>
    <w:p w14:paraId="785BB263" w14:textId="77777777" w:rsidR="003039C4" w:rsidRDefault="003039C4" w:rsidP="0058510D">
      <w:pPr>
        <w:pStyle w:val="Caption"/>
      </w:pPr>
    </w:p>
    <w:p w14:paraId="70D7846F" w14:textId="77777777" w:rsidR="003039C4" w:rsidRDefault="003039C4" w:rsidP="0058510D">
      <w:pPr>
        <w:pStyle w:val="Caption"/>
      </w:pPr>
    </w:p>
    <w:p w14:paraId="17009BED" w14:textId="77777777" w:rsidR="003039C4" w:rsidRDefault="003039C4" w:rsidP="0058510D">
      <w:pPr>
        <w:pStyle w:val="Caption"/>
      </w:pPr>
    </w:p>
    <w:p w14:paraId="0D6A817B" w14:textId="77777777" w:rsidR="003039C4" w:rsidRDefault="003039C4" w:rsidP="0058510D">
      <w:pPr>
        <w:pStyle w:val="Caption"/>
      </w:pPr>
    </w:p>
    <w:p w14:paraId="09748F81" w14:textId="77777777" w:rsidR="003039C4" w:rsidRDefault="003039C4" w:rsidP="003039C4"/>
    <w:p w14:paraId="57B1FEDC" w14:textId="77777777" w:rsidR="003039C4" w:rsidRDefault="003039C4" w:rsidP="003039C4"/>
    <w:p w14:paraId="628B2432" w14:textId="77777777" w:rsidR="003039C4" w:rsidRDefault="003039C4" w:rsidP="003039C4"/>
    <w:p w14:paraId="0EF8900C" w14:textId="77777777" w:rsidR="003039C4" w:rsidRPr="003039C4" w:rsidRDefault="003039C4" w:rsidP="003039C4"/>
    <w:p w14:paraId="37171AD7" w14:textId="11A56ACB" w:rsidR="00B24515" w:rsidRDefault="0058510D" w:rsidP="0058510D">
      <w:pPr>
        <w:pStyle w:val="Caption"/>
        <w:rPr>
          <w:rFonts w:ascii="Verdana" w:hAnsi="Verdana"/>
          <w:color w:val="000000"/>
          <w:sz w:val="20"/>
          <w:szCs w:val="20"/>
          <w:shd w:val="clear" w:color="auto" w:fill="FFFFFF"/>
        </w:rPr>
      </w:pPr>
      <w:r>
        <w:t xml:space="preserve">Figure </w:t>
      </w:r>
      <w:fldSimple w:instr=" SEQ Figure \* ARABIC ">
        <w:r w:rsidR="009B7E44">
          <w:rPr>
            <w:noProof/>
          </w:rPr>
          <w:t>5</w:t>
        </w:r>
      </w:fldSimple>
      <w:r>
        <w:t>. Responses from driver groups.</w:t>
      </w:r>
      <w:r w:rsidR="00B24515">
        <w:rPr>
          <w:rFonts w:ascii="Verdana" w:hAnsi="Verdana"/>
          <w:color w:val="000000"/>
          <w:sz w:val="20"/>
          <w:szCs w:val="20"/>
          <w:shd w:val="clear" w:color="auto" w:fill="FFFFFF"/>
        </w:rPr>
        <w:br w:type="page"/>
      </w:r>
    </w:p>
    <w:p w14:paraId="72E45D47" w14:textId="5BB5CD8D" w:rsidR="00FC7898" w:rsidRDefault="00FC7898" w:rsidP="00FC7898">
      <w:pPr>
        <w:pStyle w:val="Subtitle"/>
        <w:rPr>
          <w:shd w:val="clear" w:color="auto" w:fill="FFFFFF"/>
        </w:rPr>
      </w:pPr>
      <w:r>
        <w:rPr>
          <w:shd w:val="clear" w:color="auto" w:fill="FFFFFF"/>
        </w:rPr>
        <w:lastRenderedPageBreak/>
        <w:t>Appendix 1. Model Perturbations and References</w:t>
      </w:r>
    </w:p>
    <w:tbl>
      <w:tblPr>
        <w:tblW w:w="0" w:type="auto"/>
        <w:tblLayout w:type="fixed"/>
        <w:tblLook w:val="04A0" w:firstRow="1" w:lastRow="0" w:firstColumn="1" w:lastColumn="0" w:noHBand="0" w:noVBand="1"/>
      </w:tblPr>
      <w:tblGrid>
        <w:gridCol w:w="1173"/>
        <w:gridCol w:w="1772"/>
        <w:gridCol w:w="1843"/>
        <w:gridCol w:w="1843"/>
      </w:tblGrid>
      <w:tr w:rsidR="00FC7898" w:rsidRPr="009D39DD" w14:paraId="25D037A6" w14:textId="026A89B8" w:rsidTr="00FC7898">
        <w:trPr>
          <w:cantSplit/>
          <w:trHeight w:val="1286"/>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1843"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FC7898" w:rsidRPr="00D36A71" w14:paraId="6F492462" w14:textId="3639C25A" w:rsidTr="008E25B9">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1843" w:type="dxa"/>
            <w:tcBorders>
              <w:top w:val="single" w:sz="4" w:space="0" w:color="auto"/>
              <w:left w:val="single" w:sz="4" w:space="0" w:color="auto"/>
              <w:bottom w:val="single" w:sz="4" w:space="0" w:color="auto"/>
              <w:right w:val="single" w:sz="4" w:space="0" w:color="auto"/>
            </w:tcBorders>
            <w:vAlign w:val="center"/>
          </w:tcPr>
          <w:p w14:paraId="5CB0375F"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F96F70B" w14:textId="52D8E021"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1843" w:type="dxa"/>
            <w:tcBorders>
              <w:top w:val="nil"/>
              <w:left w:val="single" w:sz="4" w:space="0" w:color="auto"/>
              <w:bottom w:val="single" w:sz="4" w:space="0" w:color="auto"/>
              <w:right w:val="single" w:sz="4" w:space="0" w:color="auto"/>
            </w:tcBorders>
            <w:vAlign w:val="center"/>
          </w:tcPr>
          <w:p w14:paraId="2182522B"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51B3591" w14:textId="53FCF04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2AFC9E18" w14:textId="5FE2E4E0"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1843" w:type="dxa"/>
            <w:tcBorders>
              <w:top w:val="nil"/>
              <w:left w:val="single" w:sz="4" w:space="0" w:color="auto"/>
              <w:bottom w:val="single" w:sz="4" w:space="0" w:color="auto"/>
              <w:right w:val="single" w:sz="4" w:space="0" w:color="auto"/>
            </w:tcBorders>
            <w:vAlign w:val="center"/>
          </w:tcPr>
          <w:p w14:paraId="7A1FA4A7"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E73401E" w14:textId="2999E70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1DB4508" w14:textId="466F711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1843" w:type="dxa"/>
            <w:tcBorders>
              <w:top w:val="nil"/>
              <w:left w:val="single" w:sz="4" w:space="0" w:color="auto"/>
              <w:bottom w:val="single" w:sz="4" w:space="0" w:color="auto"/>
              <w:right w:val="single" w:sz="4" w:space="0" w:color="auto"/>
            </w:tcBorders>
            <w:vAlign w:val="center"/>
          </w:tcPr>
          <w:p w14:paraId="0A45C676"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3C52C0BF" w14:textId="103FA85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1B74759" w14:textId="4DB9321B"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1843" w:type="dxa"/>
            <w:tcBorders>
              <w:top w:val="nil"/>
              <w:left w:val="single" w:sz="4" w:space="0" w:color="auto"/>
              <w:bottom w:val="single" w:sz="4" w:space="0" w:color="auto"/>
              <w:right w:val="single" w:sz="4" w:space="0" w:color="auto"/>
            </w:tcBorders>
            <w:vAlign w:val="center"/>
          </w:tcPr>
          <w:p w14:paraId="3D67C9D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4C42407" w14:textId="752AEEEB"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422BC083" w14:textId="03A701CE"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1843" w:type="dxa"/>
            <w:tcBorders>
              <w:top w:val="nil"/>
              <w:left w:val="single" w:sz="4" w:space="0" w:color="auto"/>
              <w:bottom w:val="single" w:sz="4" w:space="0" w:color="auto"/>
              <w:right w:val="single" w:sz="4" w:space="0" w:color="auto"/>
            </w:tcBorders>
            <w:vAlign w:val="center"/>
          </w:tcPr>
          <w:p w14:paraId="0CB62164"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38FCE679" w14:textId="0B1CA63C"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88086EC" w14:textId="592270FE"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1843" w:type="dxa"/>
            <w:tcBorders>
              <w:top w:val="nil"/>
              <w:left w:val="single" w:sz="4" w:space="0" w:color="auto"/>
              <w:bottom w:val="single" w:sz="4" w:space="0" w:color="auto"/>
              <w:right w:val="single" w:sz="4" w:space="0" w:color="auto"/>
            </w:tcBorders>
            <w:vAlign w:val="center"/>
          </w:tcPr>
          <w:p w14:paraId="3938F0F4"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955B397" w14:textId="6521FED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25E56E1" w14:textId="07D7703D"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1843" w:type="dxa"/>
            <w:tcBorders>
              <w:top w:val="nil"/>
              <w:left w:val="single" w:sz="4" w:space="0" w:color="auto"/>
              <w:bottom w:val="single" w:sz="4" w:space="0" w:color="auto"/>
              <w:right w:val="single" w:sz="4" w:space="0" w:color="auto"/>
            </w:tcBorders>
            <w:vAlign w:val="center"/>
          </w:tcPr>
          <w:p w14:paraId="43F3931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EF99977" w14:textId="6439B2E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F7E15B2" w14:textId="78816B1B"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1843" w:type="dxa"/>
            <w:tcBorders>
              <w:top w:val="nil"/>
              <w:left w:val="single" w:sz="4" w:space="0" w:color="auto"/>
              <w:bottom w:val="single" w:sz="4" w:space="0" w:color="auto"/>
              <w:right w:val="single" w:sz="4" w:space="0" w:color="auto"/>
            </w:tcBorders>
            <w:vAlign w:val="center"/>
          </w:tcPr>
          <w:p w14:paraId="38FF918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7F6D4D6" w14:textId="14902D7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4454067" w14:textId="734FCA1D"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1843" w:type="dxa"/>
            <w:tcBorders>
              <w:top w:val="nil"/>
              <w:left w:val="single" w:sz="4" w:space="0" w:color="auto"/>
              <w:bottom w:val="single" w:sz="4" w:space="0" w:color="auto"/>
              <w:right w:val="single" w:sz="4" w:space="0" w:color="auto"/>
            </w:tcBorders>
            <w:vAlign w:val="center"/>
          </w:tcPr>
          <w:p w14:paraId="655DA30E"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709B976" w14:textId="7A2E06B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14926C1" w14:textId="2B1CD8A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1843" w:type="dxa"/>
            <w:tcBorders>
              <w:top w:val="nil"/>
              <w:left w:val="single" w:sz="4" w:space="0" w:color="auto"/>
              <w:bottom w:val="single" w:sz="4" w:space="0" w:color="auto"/>
              <w:right w:val="single" w:sz="4" w:space="0" w:color="auto"/>
            </w:tcBorders>
            <w:vAlign w:val="center"/>
          </w:tcPr>
          <w:p w14:paraId="0C0D322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0CB16BDF" w14:textId="52C5D4A2"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2D912C5" w14:textId="0D8409A1"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xml:space="preserve">Microbial </w:t>
            </w:r>
            <w:proofErr w:type="spellStart"/>
            <w:r w:rsidRPr="00E776F5">
              <w:rPr>
                <w:rFonts w:ascii="Calibri" w:eastAsia="Times New Roman" w:hAnsi="Calibri" w:cs="Times New Roman"/>
                <w:color w:val="000000"/>
                <w:sz w:val="16"/>
                <w:szCs w:val="16"/>
              </w:rPr>
              <w:t>Detritivores</w:t>
            </w:r>
            <w:proofErr w:type="spellEnd"/>
          </w:p>
        </w:tc>
        <w:tc>
          <w:tcPr>
            <w:tcW w:w="1843" w:type="dxa"/>
            <w:tcBorders>
              <w:top w:val="nil"/>
              <w:left w:val="single" w:sz="4" w:space="0" w:color="auto"/>
              <w:bottom w:val="single" w:sz="4" w:space="0" w:color="auto"/>
              <w:right w:val="single" w:sz="4" w:space="0" w:color="auto"/>
            </w:tcBorders>
            <w:vAlign w:val="center"/>
          </w:tcPr>
          <w:p w14:paraId="040F1D06"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D722122" w14:textId="0A7B1F73"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0C5BB781" w14:textId="3E6DDF4E"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1843" w:type="dxa"/>
            <w:tcBorders>
              <w:top w:val="nil"/>
              <w:left w:val="single" w:sz="4" w:space="0" w:color="auto"/>
              <w:bottom w:val="single" w:sz="4" w:space="0" w:color="auto"/>
              <w:right w:val="single" w:sz="4" w:space="0" w:color="auto"/>
            </w:tcBorders>
            <w:vAlign w:val="center"/>
          </w:tcPr>
          <w:p w14:paraId="4CC3BDF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81C97E4" w14:textId="3072350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23B7419" w14:textId="1BFBD687"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FC7898" w:rsidRPr="00E776F5" w:rsidRDefault="00FC7898" w:rsidP="00FC7898">
            <w:pPr>
              <w:spacing w:after="0" w:line="240" w:lineRule="auto"/>
              <w:rPr>
                <w:rFonts w:ascii="Calibri" w:eastAsia="Times New Roman" w:hAnsi="Calibri" w:cs="Times New Roman"/>
                <w:i/>
                <w:iCs/>
                <w:color w:val="000000"/>
                <w:sz w:val="16"/>
                <w:szCs w:val="16"/>
              </w:rPr>
            </w:pPr>
            <w:proofErr w:type="spellStart"/>
            <w:r w:rsidRPr="00E776F5">
              <w:rPr>
                <w:rFonts w:ascii="Calibri" w:eastAsia="Times New Roman" w:hAnsi="Calibri" w:cs="Times New Roman"/>
                <w:i/>
                <w:iCs/>
                <w:color w:val="000000"/>
                <w:sz w:val="16"/>
                <w:szCs w:val="16"/>
              </w:rPr>
              <w:t>Foodweb</w:t>
            </w:r>
            <w:proofErr w:type="spellEnd"/>
          </w:p>
        </w:tc>
        <w:tc>
          <w:tcPr>
            <w:tcW w:w="1772" w:type="dxa"/>
            <w:tcBorders>
              <w:top w:val="nil"/>
              <w:left w:val="nil"/>
              <w:bottom w:val="single" w:sz="4" w:space="0" w:color="auto"/>
              <w:right w:val="nil"/>
            </w:tcBorders>
            <w:shd w:val="clear" w:color="auto" w:fill="auto"/>
            <w:noWrap/>
            <w:vAlign w:val="center"/>
            <w:hideMark/>
          </w:tcPr>
          <w:p w14:paraId="2A07926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1843" w:type="dxa"/>
            <w:tcBorders>
              <w:top w:val="nil"/>
              <w:left w:val="single" w:sz="4" w:space="0" w:color="auto"/>
              <w:bottom w:val="single" w:sz="4" w:space="0" w:color="auto"/>
              <w:right w:val="single" w:sz="4" w:space="0" w:color="auto"/>
            </w:tcBorders>
            <w:vAlign w:val="center"/>
          </w:tcPr>
          <w:p w14:paraId="7F887D4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2761C493" w14:textId="28691480"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0FF66FD3" w14:textId="6CBEF279"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1843" w:type="dxa"/>
            <w:tcBorders>
              <w:top w:val="nil"/>
              <w:left w:val="single" w:sz="4" w:space="0" w:color="auto"/>
              <w:bottom w:val="single" w:sz="4" w:space="0" w:color="auto"/>
              <w:right w:val="single" w:sz="4" w:space="0" w:color="auto"/>
            </w:tcBorders>
            <w:vAlign w:val="center"/>
          </w:tcPr>
          <w:p w14:paraId="461E357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C34AF45" w14:textId="7A2D136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1843" w:type="dxa"/>
            <w:tcBorders>
              <w:top w:val="nil"/>
              <w:left w:val="single" w:sz="4" w:space="0" w:color="auto"/>
              <w:bottom w:val="single" w:sz="4" w:space="0" w:color="auto"/>
              <w:right w:val="single" w:sz="4" w:space="0" w:color="auto"/>
            </w:tcBorders>
            <w:vAlign w:val="center"/>
          </w:tcPr>
          <w:p w14:paraId="77A125D1"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66E9FD26" w14:textId="39A9F0D4"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1843" w:type="dxa"/>
            <w:tcBorders>
              <w:top w:val="nil"/>
              <w:left w:val="single" w:sz="4" w:space="0" w:color="auto"/>
              <w:bottom w:val="single" w:sz="4" w:space="0" w:color="auto"/>
              <w:right w:val="single" w:sz="4" w:space="0" w:color="auto"/>
            </w:tcBorders>
            <w:vAlign w:val="center"/>
          </w:tcPr>
          <w:p w14:paraId="4E6A812A"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4788CCFB" w14:textId="15A69D6C"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E608DC1" w14:textId="662C9C76"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1843" w:type="dxa"/>
            <w:tcBorders>
              <w:top w:val="nil"/>
              <w:left w:val="single" w:sz="4" w:space="0" w:color="auto"/>
              <w:bottom w:val="single" w:sz="4" w:space="0" w:color="auto"/>
              <w:right w:val="single" w:sz="4" w:space="0" w:color="auto"/>
            </w:tcBorders>
            <w:vAlign w:val="center"/>
          </w:tcPr>
          <w:p w14:paraId="375120B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87B4E8E" w14:textId="33F1E2B8"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2B8EF7E" w14:textId="0D8188D0"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1843" w:type="dxa"/>
            <w:tcBorders>
              <w:top w:val="nil"/>
              <w:left w:val="single" w:sz="4" w:space="0" w:color="auto"/>
              <w:bottom w:val="single" w:sz="4" w:space="0" w:color="auto"/>
              <w:right w:val="single" w:sz="4" w:space="0" w:color="auto"/>
            </w:tcBorders>
            <w:vAlign w:val="center"/>
          </w:tcPr>
          <w:p w14:paraId="353D7B88"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3D6A4444" w14:textId="6193864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9D39DD" w14:paraId="6EE5C8F5" w14:textId="30C9C117"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1843" w:type="dxa"/>
            <w:tcBorders>
              <w:top w:val="nil"/>
              <w:left w:val="single" w:sz="4" w:space="0" w:color="auto"/>
              <w:bottom w:val="single" w:sz="4" w:space="0" w:color="auto"/>
              <w:right w:val="single" w:sz="4" w:space="0" w:color="auto"/>
            </w:tcBorders>
            <w:vAlign w:val="center"/>
          </w:tcPr>
          <w:p w14:paraId="1795F507"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470167C5" w14:textId="741704F5" w:rsidR="00FC7898" w:rsidRPr="009D39DD" w:rsidRDefault="000343FC"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4492247" w14:textId="1BF6D74C"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1843" w:type="dxa"/>
            <w:tcBorders>
              <w:top w:val="nil"/>
              <w:left w:val="single" w:sz="4" w:space="0" w:color="auto"/>
              <w:bottom w:val="single" w:sz="4" w:space="0" w:color="auto"/>
              <w:right w:val="single" w:sz="4" w:space="0" w:color="auto"/>
            </w:tcBorders>
            <w:vAlign w:val="center"/>
          </w:tcPr>
          <w:p w14:paraId="302E1E32"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67AE3335" w14:textId="193177BA"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4C3B0DFC" w14:textId="20EF65B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FC7898" w:rsidRPr="00E776F5" w:rsidRDefault="00FC7898" w:rsidP="00FC7898">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1843" w:type="dxa"/>
            <w:tcBorders>
              <w:top w:val="nil"/>
              <w:left w:val="single" w:sz="4" w:space="0" w:color="auto"/>
              <w:bottom w:val="single" w:sz="4" w:space="0" w:color="auto"/>
              <w:right w:val="single" w:sz="4" w:space="0" w:color="auto"/>
            </w:tcBorders>
            <w:vAlign w:val="center"/>
          </w:tcPr>
          <w:p w14:paraId="36934E99"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B1E5283" w14:textId="19CADA7D"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538079DB" w14:textId="75501912"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p>
        </w:tc>
        <w:tc>
          <w:tcPr>
            <w:tcW w:w="1843" w:type="dxa"/>
            <w:tcBorders>
              <w:top w:val="nil"/>
              <w:left w:val="single" w:sz="4" w:space="0" w:color="auto"/>
              <w:bottom w:val="single" w:sz="4" w:space="0" w:color="auto"/>
              <w:right w:val="single" w:sz="4" w:space="0" w:color="auto"/>
            </w:tcBorders>
            <w:vAlign w:val="center"/>
          </w:tcPr>
          <w:p w14:paraId="2AECA4F1"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73D69212" w14:textId="255A671F"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1843" w:type="dxa"/>
            <w:tcBorders>
              <w:top w:val="nil"/>
              <w:left w:val="single" w:sz="4" w:space="0" w:color="auto"/>
              <w:bottom w:val="single" w:sz="4" w:space="0" w:color="auto"/>
              <w:right w:val="single" w:sz="4" w:space="0" w:color="auto"/>
            </w:tcBorders>
            <w:vAlign w:val="center"/>
          </w:tcPr>
          <w:p w14:paraId="7440C51B"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832CE74" w14:textId="48CBDA25"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F6E995F" w14:textId="702708D6"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1843" w:type="dxa"/>
            <w:tcBorders>
              <w:top w:val="nil"/>
              <w:left w:val="single" w:sz="4" w:space="0" w:color="auto"/>
              <w:bottom w:val="single" w:sz="4" w:space="0" w:color="auto"/>
              <w:right w:val="single" w:sz="4" w:space="0" w:color="auto"/>
            </w:tcBorders>
            <w:vAlign w:val="center"/>
          </w:tcPr>
          <w:p w14:paraId="5E4530D1"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248AEBA3" w14:textId="4F7CA37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30B549DA" w14:textId="007E834B"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1843" w:type="dxa"/>
            <w:tcBorders>
              <w:top w:val="nil"/>
              <w:left w:val="single" w:sz="4" w:space="0" w:color="auto"/>
              <w:bottom w:val="single" w:sz="4" w:space="0" w:color="auto"/>
              <w:right w:val="single" w:sz="4" w:space="0" w:color="auto"/>
            </w:tcBorders>
            <w:vAlign w:val="center"/>
          </w:tcPr>
          <w:p w14:paraId="06096005"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07F74C5" w14:textId="7B9901BF"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2C967B70" w14:textId="04AF569A" w:rsidTr="008E25B9">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1843" w:type="dxa"/>
            <w:tcBorders>
              <w:top w:val="nil"/>
              <w:left w:val="single" w:sz="4" w:space="0" w:color="auto"/>
              <w:bottom w:val="single" w:sz="4" w:space="0" w:color="auto"/>
              <w:right w:val="single" w:sz="4" w:space="0" w:color="auto"/>
            </w:tcBorders>
            <w:vAlign w:val="center"/>
          </w:tcPr>
          <w:p w14:paraId="7E0BFA8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559A174A" w14:textId="37E4E896"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FC7898" w:rsidRPr="00D36A71" w14:paraId="1E01A445" w14:textId="137C6311" w:rsidTr="008E25B9">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FC7898" w:rsidRPr="00E776F5" w:rsidRDefault="00FC7898" w:rsidP="00FC7898">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FC7898" w:rsidRPr="009D39DD" w:rsidRDefault="00FC7898" w:rsidP="00FC7898">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1843" w:type="dxa"/>
            <w:tcBorders>
              <w:top w:val="nil"/>
              <w:left w:val="single" w:sz="4" w:space="0" w:color="auto"/>
              <w:bottom w:val="single" w:sz="4" w:space="0" w:color="auto"/>
              <w:right w:val="single" w:sz="4" w:space="0" w:color="auto"/>
            </w:tcBorders>
            <w:vAlign w:val="center"/>
          </w:tcPr>
          <w:p w14:paraId="72937523" w14:textId="77777777" w:rsidR="00FC7898" w:rsidRPr="00D36A71" w:rsidRDefault="00FC7898" w:rsidP="00FC7898">
            <w:pPr>
              <w:spacing w:after="0" w:line="240" w:lineRule="auto"/>
              <w:jc w:val="center"/>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25F131A2" w14:textId="63BB810E" w:rsidR="00FC7898" w:rsidRPr="00D36A71" w:rsidRDefault="00FC7898" w:rsidP="00FC7898">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689B7CE7" w14:textId="77777777" w:rsidR="00FC7898" w:rsidRPr="00FC7898" w:rsidRDefault="00FC7898"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6CE30486" w14:textId="77777777" w:rsidR="00FC7898" w:rsidRDefault="00FC7898" w:rsidP="00B24515">
      <w:pPr>
        <w:pStyle w:val="Subtitle"/>
        <w:rPr>
          <w:shd w:val="clear" w:color="auto" w:fill="FFFFFF"/>
        </w:rPr>
      </w:pPr>
    </w:p>
    <w:p w14:paraId="609C8A63" w14:textId="6BE5E083" w:rsidR="001B47A3" w:rsidRDefault="00B24515" w:rsidP="00B24515">
      <w:pPr>
        <w:pStyle w:val="Subtitle"/>
        <w:rPr>
          <w:shd w:val="clear" w:color="auto" w:fill="FFFFFF"/>
        </w:rPr>
      </w:pPr>
      <w:r>
        <w:rPr>
          <w:shd w:val="clear" w:color="auto" w:fill="FFFFFF"/>
        </w:rPr>
        <w:t xml:space="preserve">Appendix </w:t>
      </w:r>
      <w:r w:rsidR="00FC7898">
        <w:rPr>
          <w:shd w:val="clear" w:color="auto" w:fill="FFFFFF"/>
        </w:rPr>
        <w:t>2</w:t>
      </w:r>
      <w:r>
        <w:rPr>
          <w:shd w:val="clear" w:color="auto" w:fill="FFFFFF"/>
        </w:rPr>
        <w:t>. Model Output for Individual Perturbations</w:t>
      </w:r>
    </w:p>
    <w:p w14:paraId="7075D805" w14:textId="77777777" w:rsidR="00B24515" w:rsidRDefault="00B24515" w:rsidP="00B24515">
      <w:pPr>
        <w:rPr>
          <w:rFonts w:ascii="Verdana" w:hAnsi="Verdana"/>
          <w:color w:val="000000"/>
          <w:sz w:val="20"/>
          <w:szCs w:val="20"/>
          <w:shd w:val="clear" w:color="auto" w:fill="FFFFFF"/>
        </w:rPr>
      </w:pPr>
      <w:r>
        <w:t xml:space="preserve">Model output showing 6 model nodes of interest: Salmon Survival, Salmon Abundance, Salmon Size, Residency, Fitness and Other Salmon. Other Salmon refers to the populations (chum, pink, and sockeye) </w:t>
      </w:r>
      <w:r>
        <w:lastRenderedPageBreak/>
        <w:t>which have not seen a noticeable decline in survival in recent decades. In each plot box, the model node that was “pressed” is shown in the title, with the direction of the press (1=positive, -1=negative) shown below. The bar graphs indicate the proportion of model simulations with negative (red bars) and positive (blue bars) outcomes for that model node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orreigh Greene" w:date="2016-10-14T16:38:00Z" w:initials="CG">
    <w:p w14:paraId="19313BCB" w14:textId="77777777" w:rsidR="003423A3" w:rsidRDefault="003423A3" w:rsidP="005A179E">
      <w:pPr>
        <w:pStyle w:val="CommentText"/>
      </w:pPr>
      <w:r>
        <w:rPr>
          <w:rStyle w:val="CommentReference"/>
        </w:rPr>
        <w:annotationRef/>
      </w:r>
      <w:r>
        <w:t>Could we summarize the “minimum nodal distance” of sets of changes?</w:t>
      </w:r>
    </w:p>
  </w:comment>
  <w:comment w:id="1" w:author="Kathryn Sobocinski" w:date="2016-10-14T16:58:00Z" w:initials="KS">
    <w:p w14:paraId="2EFE1AF5" w14:textId="43C4741C" w:rsidR="003423A3" w:rsidRDefault="003423A3">
      <w:pPr>
        <w:pStyle w:val="CommentText"/>
      </w:pPr>
      <w:r>
        <w:rPr>
          <w:rStyle w:val="CommentReference"/>
        </w:rPr>
        <w:annotationRef/>
      </w:r>
      <w:r>
        <w:t>I’m not exactly sure how you arrived at this?</w:t>
      </w:r>
    </w:p>
  </w:comment>
  <w:comment w:id="4" w:author="Correigh Greene" w:date="2016-09-25T22:19:00Z" w:initials="CG">
    <w:p w14:paraId="0ECBA1EC" w14:textId="3B3DCA00" w:rsidR="003423A3" w:rsidRDefault="003423A3">
      <w:pPr>
        <w:pStyle w:val="CommentText"/>
      </w:pPr>
      <w:r>
        <w:rPr>
          <w:rStyle w:val="CommentReference"/>
        </w:rPr>
        <w:annotationRef/>
      </w:r>
      <w:r>
        <w:t>color code compartments for differ subtypes shown in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313BCB" w15:done="0"/>
  <w15:commentEx w15:paraId="2EFE1AF5" w15:done="0"/>
  <w15:commentEx w15:paraId="0ECBA1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dvP6F00">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520F"/>
    <w:rsid w:val="000343FC"/>
    <w:rsid w:val="00034832"/>
    <w:rsid w:val="000457DB"/>
    <w:rsid w:val="00045A8F"/>
    <w:rsid w:val="00051602"/>
    <w:rsid w:val="0005461A"/>
    <w:rsid w:val="0009109E"/>
    <w:rsid w:val="00094338"/>
    <w:rsid w:val="000962D6"/>
    <w:rsid w:val="000A00F7"/>
    <w:rsid w:val="000A4E5A"/>
    <w:rsid w:val="000B451A"/>
    <w:rsid w:val="000B738A"/>
    <w:rsid w:val="000D271F"/>
    <w:rsid w:val="000D564B"/>
    <w:rsid w:val="000E19B9"/>
    <w:rsid w:val="000E59F9"/>
    <w:rsid w:val="000E745D"/>
    <w:rsid w:val="000F561E"/>
    <w:rsid w:val="000F5F76"/>
    <w:rsid w:val="00106E1B"/>
    <w:rsid w:val="00116942"/>
    <w:rsid w:val="0012282F"/>
    <w:rsid w:val="00152159"/>
    <w:rsid w:val="00160CE7"/>
    <w:rsid w:val="001973FC"/>
    <w:rsid w:val="001A70CA"/>
    <w:rsid w:val="001B2E89"/>
    <w:rsid w:val="001B47A3"/>
    <w:rsid w:val="001D6EA9"/>
    <w:rsid w:val="001E4FF7"/>
    <w:rsid w:val="0020300B"/>
    <w:rsid w:val="00204240"/>
    <w:rsid w:val="0022663C"/>
    <w:rsid w:val="002355B2"/>
    <w:rsid w:val="002361E5"/>
    <w:rsid w:val="00247076"/>
    <w:rsid w:val="002646C0"/>
    <w:rsid w:val="002B4694"/>
    <w:rsid w:val="002C6D15"/>
    <w:rsid w:val="002F52D4"/>
    <w:rsid w:val="003039C4"/>
    <w:rsid w:val="00304A2E"/>
    <w:rsid w:val="00306E12"/>
    <w:rsid w:val="003161D2"/>
    <w:rsid w:val="00320AF2"/>
    <w:rsid w:val="003423A3"/>
    <w:rsid w:val="00370D94"/>
    <w:rsid w:val="00381918"/>
    <w:rsid w:val="00392501"/>
    <w:rsid w:val="003A59B2"/>
    <w:rsid w:val="003C1DDF"/>
    <w:rsid w:val="00410A7A"/>
    <w:rsid w:val="0044067B"/>
    <w:rsid w:val="00453FA9"/>
    <w:rsid w:val="00463BD6"/>
    <w:rsid w:val="00470029"/>
    <w:rsid w:val="004876D1"/>
    <w:rsid w:val="0049536D"/>
    <w:rsid w:val="00497DF1"/>
    <w:rsid w:val="004E404D"/>
    <w:rsid w:val="00506F2D"/>
    <w:rsid w:val="00510F2A"/>
    <w:rsid w:val="00514D97"/>
    <w:rsid w:val="0058510D"/>
    <w:rsid w:val="00593D82"/>
    <w:rsid w:val="005A179E"/>
    <w:rsid w:val="005C4081"/>
    <w:rsid w:val="005D4BA1"/>
    <w:rsid w:val="00607B1C"/>
    <w:rsid w:val="00615258"/>
    <w:rsid w:val="00615A6F"/>
    <w:rsid w:val="00634B00"/>
    <w:rsid w:val="006526AC"/>
    <w:rsid w:val="00656A84"/>
    <w:rsid w:val="006724C3"/>
    <w:rsid w:val="00686D25"/>
    <w:rsid w:val="00693ADF"/>
    <w:rsid w:val="006C2946"/>
    <w:rsid w:val="006F18C2"/>
    <w:rsid w:val="00725565"/>
    <w:rsid w:val="00731CE3"/>
    <w:rsid w:val="00752666"/>
    <w:rsid w:val="00754284"/>
    <w:rsid w:val="00762488"/>
    <w:rsid w:val="007625C1"/>
    <w:rsid w:val="0077403B"/>
    <w:rsid w:val="007B6216"/>
    <w:rsid w:val="007E0EAE"/>
    <w:rsid w:val="007E4BE0"/>
    <w:rsid w:val="008030AA"/>
    <w:rsid w:val="0081617F"/>
    <w:rsid w:val="008334A9"/>
    <w:rsid w:val="00842A13"/>
    <w:rsid w:val="00843DD1"/>
    <w:rsid w:val="00860817"/>
    <w:rsid w:val="00870D63"/>
    <w:rsid w:val="008761DD"/>
    <w:rsid w:val="0088203C"/>
    <w:rsid w:val="00884D8C"/>
    <w:rsid w:val="00885DD0"/>
    <w:rsid w:val="00893064"/>
    <w:rsid w:val="008B17DD"/>
    <w:rsid w:val="008B4D80"/>
    <w:rsid w:val="008E25B9"/>
    <w:rsid w:val="008F681C"/>
    <w:rsid w:val="009014E6"/>
    <w:rsid w:val="0090748B"/>
    <w:rsid w:val="00924FB3"/>
    <w:rsid w:val="009250FE"/>
    <w:rsid w:val="00963C9B"/>
    <w:rsid w:val="00974037"/>
    <w:rsid w:val="00980CF5"/>
    <w:rsid w:val="00985FF9"/>
    <w:rsid w:val="0099211B"/>
    <w:rsid w:val="009A29FB"/>
    <w:rsid w:val="009B7E44"/>
    <w:rsid w:val="009D1D8E"/>
    <w:rsid w:val="009D39DD"/>
    <w:rsid w:val="00A013CA"/>
    <w:rsid w:val="00A12CD2"/>
    <w:rsid w:val="00A20C0A"/>
    <w:rsid w:val="00A42B1E"/>
    <w:rsid w:val="00A54AFC"/>
    <w:rsid w:val="00A619BC"/>
    <w:rsid w:val="00A63550"/>
    <w:rsid w:val="00A73140"/>
    <w:rsid w:val="00A757C9"/>
    <w:rsid w:val="00AB745C"/>
    <w:rsid w:val="00AF63AB"/>
    <w:rsid w:val="00B13586"/>
    <w:rsid w:val="00B24515"/>
    <w:rsid w:val="00B24D91"/>
    <w:rsid w:val="00B300E7"/>
    <w:rsid w:val="00B313FA"/>
    <w:rsid w:val="00B33D09"/>
    <w:rsid w:val="00B41014"/>
    <w:rsid w:val="00B42356"/>
    <w:rsid w:val="00B53B57"/>
    <w:rsid w:val="00B61681"/>
    <w:rsid w:val="00B931D7"/>
    <w:rsid w:val="00B97FE8"/>
    <w:rsid w:val="00BB550C"/>
    <w:rsid w:val="00BD60C2"/>
    <w:rsid w:val="00BD63A0"/>
    <w:rsid w:val="00BE04F4"/>
    <w:rsid w:val="00BE1A97"/>
    <w:rsid w:val="00C04DAA"/>
    <w:rsid w:val="00C12C46"/>
    <w:rsid w:val="00C16641"/>
    <w:rsid w:val="00C17161"/>
    <w:rsid w:val="00C50CE9"/>
    <w:rsid w:val="00C62974"/>
    <w:rsid w:val="00C6789D"/>
    <w:rsid w:val="00C71FA4"/>
    <w:rsid w:val="00C74F7E"/>
    <w:rsid w:val="00CB5541"/>
    <w:rsid w:val="00CC7C6B"/>
    <w:rsid w:val="00CD10C6"/>
    <w:rsid w:val="00D06BF2"/>
    <w:rsid w:val="00D21599"/>
    <w:rsid w:val="00D26163"/>
    <w:rsid w:val="00D3120B"/>
    <w:rsid w:val="00D36A71"/>
    <w:rsid w:val="00D41167"/>
    <w:rsid w:val="00D46D33"/>
    <w:rsid w:val="00D661FA"/>
    <w:rsid w:val="00DB0FD4"/>
    <w:rsid w:val="00E02D4F"/>
    <w:rsid w:val="00E03A89"/>
    <w:rsid w:val="00E03F99"/>
    <w:rsid w:val="00E2337A"/>
    <w:rsid w:val="00E40D74"/>
    <w:rsid w:val="00E6169F"/>
    <w:rsid w:val="00E642C3"/>
    <w:rsid w:val="00E66C82"/>
    <w:rsid w:val="00E776F5"/>
    <w:rsid w:val="00EA3761"/>
    <w:rsid w:val="00EB0034"/>
    <w:rsid w:val="00EB7385"/>
    <w:rsid w:val="00EC4294"/>
    <w:rsid w:val="00ED4742"/>
    <w:rsid w:val="00F12E06"/>
    <w:rsid w:val="00F1691E"/>
    <w:rsid w:val="00F32CAB"/>
    <w:rsid w:val="00F36078"/>
    <w:rsid w:val="00F60C36"/>
    <w:rsid w:val="00F66EE2"/>
    <w:rsid w:val="00F70858"/>
    <w:rsid w:val="00F756A0"/>
    <w:rsid w:val="00F76ACC"/>
    <w:rsid w:val="00F77B7C"/>
    <w:rsid w:val="00FA2B79"/>
    <w:rsid w:val="00FA389A"/>
    <w:rsid w:val="00FC7898"/>
    <w:rsid w:val="00FD216B"/>
    <w:rsid w:val="00FF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01A3925B-4C54-4ED2-924A-A444B93F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styleId="PlainTable3">
    <w:name w:val="Plain Table 3"/>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marinesurvivalproject.com/the-project/key-hypotheses/" TargetMode="External"/><Relationship Id="rId12" Type="http://schemas.openxmlformats.org/officeDocument/2006/relationships/image" Target="media/image3.pn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marinesurvivalproject.com/" TargetMode="Externa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6485-4510-9F0E-ABAC3B6827C5}"/>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9155-4CD3-B1D7-88CF796DD6DF}"/>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A35B-415A-8DDA-3403976C3DD0}"/>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0"/>
          <c:order val="2"/>
          <c:tx>
            <c:strRef>
              <c:f>'Driver Group Output'!$T$1:$T$2</c:f>
              <c:strCache>
                <c:ptCount val="2"/>
                <c:pt idx="0">
                  <c:v>Environmental Factors</c:v>
                </c:pt>
                <c:pt idx="1">
                  <c:v>Negative</c:v>
                </c:pt>
              </c:strCache>
            </c:strRef>
          </c:tx>
          <c:spPr>
            <a:solidFill>
              <a:srgbClr val="C00000"/>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Output'!$T$16:$T$18</c:f>
              <c:numCache>
                <c:formatCode>General</c:formatCode>
                <c:ptCount val="3"/>
                <c:pt idx="0">
                  <c:v>6289</c:v>
                </c:pt>
                <c:pt idx="1">
                  <c:v>3319</c:v>
                </c:pt>
                <c:pt idx="2">
                  <c:v>3319</c:v>
                </c:pt>
              </c:numCache>
            </c:numRef>
          </c:val>
          <c:extLst>
            <c:ext xmlns:c16="http://schemas.microsoft.com/office/drawing/2014/chart" uri="{C3380CC4-5D6E-409C-BE32-E72D297353CC}">
              <c16:uniqueId val="{00000002-3D52-42F9-9A94-38CC7B992812}"/>
            </c:ext>
          </c:extLst>
        </c:ser>
        <c:ser>
          <c:idx val="1"/>
          <c:order val="3"/>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402285008"/>
        <c:axId val="403955616"/>
      </c:barChart>
      <c:catAx>
        <c:axId val="40228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55616"/>
        <c:crosses val="autoZero"/>
        <c:auto val="1"/>
        <c:lblAlgn val="ctr"/>
        <c:lblOffset val="100"/>
        <c:noMultiLvlLbl val="0"/>
      </c:catAx>
      <c:valAx>
        <c:axId val="40395561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500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C4075-0732-4623-80FF-F66CBCDD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23</Pages>
  <Words>5144</Words>
  <Characters>29322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12</cp:revision>
  <dcterms:created xsi:type="dcterms:W3CDTF">2016-11-15T00:58:00Z</dcterms:created>
  <dcterms:modified xsi:type="dcterms:W3CDTF">2016-11-21T19:48:00Z</dcterms:modified>
</cp:coreProperties>
</file>