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2A15BF87" w:rsidR="0081617F" w:rsidRDefault="0081617F" w:rsidP="0081617F">
      <w:pPr>
        <w:pStyle w:val="NoSpacing"/>
      </w:pPr>
      <w:r>
        <w:t>K.</w:t>
      </w:r>
      <w:r w:rsidR="00506720">
        <w:t>L.</w:t>
      </w:r>
      <w:r>
        <w:t xml:space="preserve"> Sobocinski</w:t>
      </w:r>
      <w:r w:rsidR="00F846E5" w:rsidRPr="00F846E5">
        <w:rPr>
          <w:vertAlign w:val="superscript"/>
        </w:rPr>
        <w:t>*,</w:t>
      </w:r>
      <w:r w:rsidR="00F846E5">
        <w:rPr>
          <w:vertAlign w:val="superscript"/>
        </w:rPr>
        <w:t>1,2</w:t>
      </w:r>
      <w:r>
        <w:t>, C.</w:t>
      </w:r>
      <w:r w:rsidR="00506720">
        <w:t>M.</w:t>
      </w:r>
      <w:r>
        <w:t xml:space="preserve"> Greene</w:t>
      </w:r>
      <w:r w:rsidR="00F846E5">
        <w:rPr>
          <w:vertAlign w:val="superscript"/>
        </w:rPr>
        <w:t>1</w:t>
      </w:r>
      <w:r>
        <w:t>, M. Schmidt</w:t>
      </w:r>
      <w:r w:rsidR="00F846E5">
        <w:rPr>
          <w:vertAlign w:val="superscript"/>
        </w:rPr>
        <w:t>2</w:t>
      </w:r>
    </w:p>
    <w:p w14:paraId="1EFADCCF" w14:textId="07B721B2" w:rsidR="0081617F" w:rsidRDefault="0081617F" w:rsidP="0081617F">
      <w:pPr>
        <w:pStyle w:val="NoSpacing"/>
      </w:pPr>
      <w:r>
        <w:t>v.</w:t>
      </w:r>
      <w:r w:rsidR="004133B2">
        <w:t>6</w:t>
      </w:r>
      <w:r w:rsidR="00B42025">
        <w:t xml:space="preserve"> (Technical Team</w:t>
      </w:r>
      <w:r w:rsidR="004133B2">
        <w:t xml:space="preserve"> Review</w:t>
      </w:r>
      <w:r w:rsidR="00B42025">
        <w:t>)</w:t>
      </w:r>
      <w:r>
        <w:t xml:space="preserve"> </w:t>
      </w:r>
    </w:p>
    <w:p w14:paraId="18F5A700" w14:textId="574EC303" w:rsidR="0081617F" w:rsidRDefault="00DD5B9F" w:rsidP="0081617F">
      <w:pPr>
        <w:pStyle w:val="NoSpacing"/>
      </w:pPr>
      <w:r>
        <w:t xml:space="preserve">February </w:t>
      </w:r>
      <w:r w:rsidR="00506720">
        <w:t>21</w:t>
      </w:r>
      <w:r w:rsidR="0081617F">
        <w:t>, 201</w:t>
      </w:r>
      <w:r>
        <w:t>7</w:t>
      </w:r>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393E21DD" w14:textId="6EBD2D54" w:rsidR="00506720" w:rsidRDefault="00506720" w:rsidP="00506720"/>
    <w:p w14:paraId="6A80EC6B" w14:textId="30CFEB29" w:rsidR="00506720" w:rsidRDefault="00F846E5" w:rsidP="00506720">
      <w:pPr>
        <w:spacing w:after="0"/>
      </w:pPr>
      <w:r>
        <w:rPr>
          <w:vertAlign w:val="superscript"/>
        </w:rPr>
        <w:t>1</w:t>
      </w:r>
      <w:r w:rsidR="00506720">
        <w:t>Northwest Fisheries Science Center</w:t>
      </w:r>
    </w:p>
    <w:p w14:paraId="4B7E049C" w14:textId="2E961355" w:rsidR="00506720" w:rsidRDefault="00506720" w:rsidP="00506720">
      <w:pPr>
        <w:spacing w:after="0"/>
      </w:pPr>
      <w:r>
        <w:t>National Marine Fisheries Service</w:t>
      </w:r>
    </w:p>
    <w:p w14:paraId="4E706956" w14:textId="4399A102" w:rsidR="00506720" w:rsidRDefault="00506720" w:rsidP="00506720">
      <w:pPr>
        <w:spacing w:after="0"/>
      </w:pPr>
      <w:r>
        <w:t>National Oceanic and Atmospheric Administration</w:t>
      </w:r>
    </w:p>
    <w:p w14:paraId="77C2B4A5" w14:textId="7102AFCF" w:rsidR="00506720" w:rsidRDefault="00506720" w:rsidP="00506720">
      <w:pPr>
        <w:spacing w:after="0"/>
      </w:pPr>
      <w:r>
        <w:t>2725 Montlake Blvd. E</w:t>
      </w:r>
    </w:p>
    <w:p w14:paraId="0F1F8AB1" w14:textId="6D0DAB5C" w:rsidR="00506720" w:rsidRDefault="00506720" w:rsidP="00506720">
      <w:pPr>
        <w:spacing w:after="0"/>
      </w:pPr>
      <w:r w:rsidRPr="00506720">
        <w:t>Seattle, WA 98112</w:t>
      </w:r>
    </w:p>
    <w:p w14:paraId="4073E4BA" w14:textId="24D3E613" w:rsidR="00F846E5" w:rsidRDefault="00F846E5" w:rsidP="00506720">
      <w:pPr>
        <w:spacing w:after="0"/>
      </w:pPr>
    </w:p>
    <w:p w14:paraId="702E2A56" w14:textId="72E3B713" w:rsidR="00F846E5" w:rsidRDefault="00F846E5" w:rsidP="00506720">
      <w:pPr>
        <w:spacing w:after="0"/>
      </w:pPr>
      <w:r w:rsidRPr="00F846E5">
        <w:rPr>
          <w:vertAlign w:val="superscript"/>
        </w:rPr>
        <w:t>2</w:t>
      </w:r>
      <w:r>
        <w:t>Long Live the Kings</w:t>
      </w:r>
    </w:p>
    <w:p w14:paraId="58C8F703" w14:textId="77777777" w:rsidR="00F846E5" w:rsidRDefault="00F846E5" w:rsidP="00506720">
      <w:pPr>
        <w:spacing w:after="0"/>
      </w:pPr>
      <w:r>
        <w:t>1326 5th Ave. #450</w:t>
      </w:r>
    </w:p>
    <w:p w14:paraId="374FEE7F" w14:textId="0F5DF0A6" w:rsidR="00F846E5" w:rsidRDefault="00F846E5" w:rsidP="00506720">
      <w:pPr>
        <w:spacing w:after="0"/>
      </w:pPr>
      <w:r>
        <w:t>Seattle, WA</w:t>
      </w:r>
      <w:r w:rsidRPr="00F846E5">
        <w:t xml:space="preserve"> 98101</w:t>
      </w:r>
    </w:p>
    <w:p w14:paraId="21E5BE8A" w14:textId="5EDEC242" w:rsidR="00F846E5" w:rsidRDefault="00F846E5" w:rsidP="00506720">
      <w:pPr>
        <w:spacing w:after="0"/>
      </w:pPr>
    </w:p>
    <w:p w14:paraId="22CF3977" w14:textId="0F639F08" w:rsidR="00F846E5" w:rsidRDefault="00F846E5" w:rsidP="00506720">
      <w:pPr>
        <w:spacing w:after="0"/>
      </w:pPr>
      <w:r w:rsidRPr="00F846E5">
        <w:t>*</w:t>
      </w:r>
      <w:r>
        <w:t>Corresponding Author:</w:t>
      </w:r>
    </w:p>
    <w:p w14:paraId="7BD8ABDA" w14:textId="037CD5CF" w:rsidR="00F846E5" w:rsidRDefault="00F846E5" w:rsidP="00F846E5">
      <w:pPr>
        <w:spacing w:after="0"/>
      </w:pPr>
      <w:r>
        <w:t>kathryn.sobocinski@noaa.gov</w:t>
      </w:r>
    </w:p>
    <w:p w14:paraId="6B931DF4" w14:textId="77777777" w:rsidR="00F846E5" w:rsidRDefault="00F846E5" w:rsidP="00F846E5">
      <w:pPr>
        <w:spacing w:after="0"/>
      </w:pPr>
      <w:r>
        <w:t>(206) 302-2466</w:t>
      </w:r>
    </w:p>
    <w:p w14:paraId="494E7A60" w14:textId="77777777" w:rsidR="00F846E5" w:rsidRDefault="00F846E5" w:rsidP="00506720">
      <w:pPr>
        <w:spacing w:after="0"/>
      </w:pP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3144F096" w:rsidR="00F846E5" w:rsidRDefault="00F846E5" w:rsidP="00686D25">
      <w:pPr>
        <w:pStyle w:val="Heading1"/>
      </w:pPr>
      <w:r>
        <w:lastRenderedPageBreak/>
        <w:t>Ab</w:t>
      </w:r>
      <w:r w:rsidR="005160E2">
        <w:t>s</w:t>
      </w:r>
      <w:r>
        <w:t>tract</w:t>
      </w:r>
    </w:p>
    <w:p w14:paraId="4F28EF5C" w14:textId="3978846D" w:rsidR="00F846E5" w:rsidRDefault="00F846E5" w:rsidP="00F846E5">
      <w:r w:rsidRPr="00F846E5">
        <w:t>Coho (</w:t>
      </w:r>
      <w:r w:rsidR="00EB5348" w:rsidRPr="00F846E5">
        <w:rPr>
          <w:i/>
        </w:rPr>
        <w:t>Oncorhynchus</w:t>
      </w:r>
      <w:r w:rsidRPr="00F846E5">
        <w:rPr>
          <w:i/>
        </w:rPr>
        <w:t xml:space="preserve"> kisutch</w:t>
      </w:r>
      <w:r w:rsidRPr="00F846E5">
        <w:t>), Chinook (</w:t>
      </w:r>
      <w:r w:rsidRPr="00F846E5">
        <w:rPr>
          <w:i/>
        </w:rPr>
        <w:t>O. tshawytscha</w:t>
      </w:r>
      <w:r w:rsidRPr="00F846E5">
        <w:t>), and steelhead (</w:t>
      </w:r>
      <w:r w:rsidRPr="00F846E5">
        <w:rPr>
          <w:i/>
        </w:rPr>
        <w:t>O. mykiss</w:t>
      </w:r>
      <w:r w:rsidRPr="00F846E5">
        <w:t xml:space="preserve">) in Puget Sound and the Strait of Georgia have shown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conceptually-based tool which uses </w:t>
      </w:r>
      <w:r>
        <w:t>networks with specified</w:t>
      </w:r>
      <w:r w:rsidRPr="00F846E5">
        <w:t xml:space="preserve"> relationships </w:t>
      </w:r>
      <w:r>
        <w:t xml:space="preserve">among the variables. In a simulation framework, potential models of the network are </w:t>
      </w:r>
      <w:r w:rsidR="00EA3032">
        <w:t xml:space="preserve">developed and then </w:t>
      </w:r>
      <w:r w:rsidRPr="00F846E5">
        <w:t>subject</w:t>
      </w:r>
      <w:r>
        <w:t>ed</w:t>
      </w:r>
      <w:r w:rsidRPr="00F846E5">
        <w:t xml:space="preserve"> to user-specified perturbations. Our network was comprised of 33 variables, including: environmental and oceanographic drivers (e.g., temperature, precipitation), primary production variables, foodweb components from zooplankton to top predators, and anthropogenic impacts (e.g., habitat loss, hatcheries). We included salmon traits (survival, abundance, residence time, fitness, and size) as response variables</w:t>
      </w:r>
      <w:r w:rsidR="00EA3032">
        <w:t>; we invoked perturbations to each node and suites of drivers and evaluated the responses of these variables</w:t>
      </w:r>
      <w:r w:rsidRPr="00F846E5">
        <w:t xml:space="preserve">. The model showed that anthropogenic impacts resulted in the strongest negative responses in survival and abundance. Also, feedbacks through the foodweb were strong, beginning with primary production, suggesting that several foodweb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1E06451" w14:textId="3D2474D1" w:rsidR="00686D25" w:rsidRDefault="00686D25" w:rsidP="00686D25">
      <w:pPr>
        <w:pStyle w:val="Heading1"/>
      </w:pPr>
      <w:r>
        <w:t>Introduction</w:t>
      </w:r>
    </w:p>
    <w:p w14:paraId="78755143" w14:textId="51845445" w:rsidR="007E4BE0" w:rsidRDefault="006724C3" w:rsidP="00686D25">
      <w:pPr>
        <w:spacing w:after="0" w:line="240" w:lineRule="auto"/>
      </w:pPr>
      <w:r>
        <w:tab/>
      </w:r>
      <w:r w:rsidR="009014E6">
        <w:t>Problems of complex interactions are common in many fields, including medicine, economics, and ecology (Levins 1974).</w:t>
      </w:r>
      <w:r w:rsidR="004E404D">
        <w:t xml:space="preserve"> In ecology, much attention has been given to describing foodwebs and interactions among species (</w:t>
      </w:r>
      <w:r w:rsidR="00363663">
        <w:t xml:space="preserve">Paine 1966, </w:t>
      </w:r>
      <w:r w:rsidR="004E404D">
        <w:t>May 1974, Pimm et al. 1991, Dunne et al. 2002</w:t>
      </w:r>
      <w:r w:rsidR="004F25FA">
        <w:t>a</w:t>
      </w:r>
      <w:r w:rsidR="004E404D">
        <w:t xml:space="preserve">). </w:t>
      </w:r>
      <w:r w:rsidR="007E4BE0">
        <w:t xml:space="preserve">But often, these foodwebs are nested within larger ecological or social-ecological contexts where </w:t>
      </w:r>
      <w:r w:rsidR="000962D6">
        <w:t xml:space="preserve">exogenous </w:t>
      </w:r>
      <w:r w:rsidR="007E4BE0">
        <w:t xml:space="preserve">forces influence components of the foodweb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23559FB2"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w:t>
      </w:r>
      <w:r w:rsidR="00B42025">
        <w:t>,</w:t>
      </w:r>
      <w:r w:rsidR="002361E5">
        <w:t xml:space="preserve"> given myriad conservation and restoration efforts</w:t>
      </w:r>
      <w:r w:rsidR="002646C0">
        <w:t xml:space="preserve"> in freshwater streams</w:t>
      </w:r>
      <w:r w:rsidR="002361E5">
        <w:t>. In Chinook, Coho</w:t>
      </w:r>
      <w:r w:rsidR="00AF6C81">
        <w:t>,</w:t>
      </w:r>
      <w:r w:rsidR="002361E5">
        <w:t xml:space="preserve"> and </w:t>
      </w:r>
      <w:r w:rsidR="00AF6C81">
        <w:t>S</w:t>
      </w:r>
      <w:r w:rsidR="00DE204B">
        <w:t xml:space="preserve">teelhead </w:t>
      </w:r>
      <w:r w:rsidR="002361E5">
        <w:t>salmon</w:t>
      </w:r>
      <w:r w:rsidR="007625C1">
        <w:t xml:space="preserve"> (</w:t>
      </w:r>
      <w:r w:rsidR="00EB5348" w:rsidRPr="007625C1">
        <w:rPr>
          <w:i/>
        </w:rPr>
        <w:t>Oncorhynchus</w:t>
      </w:r>
      <w:r w:rsidR="007625C1" w:rsidRPr="007625C1">
        <w:rPr>
          <w:i/>
        </w:rPr>
        <w:t xml:space="preserve">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6F4CCD">
        <w:t xml:space="preserve">Beamish et al. 2010, Johannessen and McCarter 2010, </w:t>
      </w:r>
      <w:r w:rsidR="00892986">
        <w:t>Zimmerman et al. 2015, Kendall et al. XXXX,</w:t>
      </w:r>
      <w:r w:rsidR="00892986" w:rsidRPr="00C87A88">
        <w:t xml:space="preserve"> </w:t>
      </w:r>
      <w:r w:rsidR="006F4CCD">
        <w:t>Ruff et al. XXXX</w:t>
      </w:r>
      <w:r w:rsidR="002361E5">
        <w:t>). These water bodies, collectively the Salish Sea, serve as habitats for juvenile salmon as they pass from natal streams to ocean waters</w:t>
      </w:r>
      <w:r w:rsidR="002646C0">
        <w:t xml:space="preserve"> during their outmigration period</w:t>
      </w:r>
      <w:r w:rsidR="002361E5">
        <w:t xml:space="preserve">. Yet, because of complex </w:t>
      </w:r>
      <w:r w:rsidR="002361E5">
        <w:lastRenderedPageBreak/>
        <w:t>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xml:space="preserve">, respectively), have not experienced similar </w:t>
      </w:r>
      <w:r w:rsidR="007625C1" w:rsidRPr="004701C6">
        <w:t>declines</w:t>
      </w:r>
      <w:r w:rsidR="00ED4742" w:rsidRPr="004701C6">
        <w:t xml:space="preserve"> (</w:t>
      </w:r>
      <w:r w:rsidR="00A11574" w:rsidRPr="004701C6">
        <w:t>Debertin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0"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29189354" w:rsidR="00860817" w:rsidRDefault="006724C3" w:rsidP="00CB5541">
      <w:pPr>
        <w:spacing w:after="0" w:line="240" w:lineRule="auto"/>
      </w:pPr>
      <w:r>
        <w:tab/>
      </w:r>
      <w:r w:rsidR="00D3532E">
        <w:t>C</w:t>
      </w:r>
      <w:r w:rsidR="002361E5">
        <w:t xml:space="preserve">orrelative studies of salmon abundance and environmental factors have </w:t>
      </w:r>
      <w:r w:rsidR="00885DD0">
        <w:t>been on-going in the greater region for many years (Pearcy 1988, Beamish et al. 2000, Teo et al. 2009</w:t>
      </w:r>
      <w:r w:rsidR="00DD5B9F">
        <w:t>, Burke et al. 2013</w:t>
      </w:r>
      <w:r w:rsidR="00D3532E">
        <w:t xml:space="preserve">). However, </w:t>
      </w:r>
      <w:r w:rsidR="00885DD0">
        <w:t xml:space="preserve">new focus is being paid specifically to early marine </w:t>
      </w:r>
      <w:r w:rsidR="00B42025">
        <w:t xml:space="preserve">life-history </w:t>
      </w:r>
      <w:r w:rsidR="00885DD0">
        <w:t>stages</w:t>
      </w:r>
      <w:r w:rsidR="00B42025">
        <w:t>. In the Salish Sea,</w:t>
      </w:r>
      <w:r w:rsidR="00885DD0">
        <w:t xml:space="preserve"> oceanographic and environmental conditions</w:t>
      </w:r>
      <w:r w:rsidR="00B42025">
        <w:t xml:space="preserve"> may be contributing to the decline in marine survival</w:t>
      </w:r>
      <w:r w:rsidR="00885DD0">
        <w:t>,</w:t>
      </w:r>
      <w:r w:rsidR="00B42025">
        <w:t xml:space="preserve"> but additional factors such as</w:t>
      </w:r>
      <w:r w:rsidR="00885DD0">
        <w:t xml:space="preserve"> anthropogenic </w:t>
      </w:r>
      <w:r w:rsidR="00B42025">
        <w:t xml:space="preserve">impacts resulting from increasing human populations and </w:t>
      </w:r>
      <w:r w:rsidR="00D3532E">
        <w:t xml:space="preserve">changing </w:t>
      </w:r>
      <w:r w:rsidR="00B42025">
        <w:t>foodweb components are also considerations</w:t>
      </w:r>
      <w:r w:rsidR="00885DD0">
        <w:t>.</w:t>
      </w:r>
      <w:r w:rsidR="00CB5541">
        <w:t xml:space="preserve"> </w:t>
      </w:r>
      <w:r w:rsidR="00B42025">
        <w:t>F</w:t>
      </w:r>
      <w:r w:rsidR="00CB5541">
        <w:t xml:space="preserve">oodweb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These models show the importance of primary production for driving the biological system, but also the effect of top predators in creating trophic cascades and influencing foodweb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interactors, or variables, in a given system, measuring ab</w:t>
      </w:r>
      <w:r w:rsidR="006F18C2">
        <w:t>undances of each variable and</w:t>
      </w:r>
      <w:r w:rsidR="00892986">
        <w:t xml:space="preserve"> the flux of material/energy,</w:t>
      </w:r>
      <w:r w:rsidR="00860817">
        <w:t xml:space="preserve"> etc. 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(Levins 1974)</w:t>
      </w:r>
      <w:r w:rsidR="00892986">
        <w:t>, yet we understand that in many systems diverse but cumulative impacts can play a role in species population change</w:t>
      </w:r>
      <w:r w:rsidR="00860817">
        <w:t xml:space="preserve">. </w:t>
      </w:r>
      <w:r w:rsidR="006F18C2">
        <w:t xml:space="preserve">For </w:t>
      </w:r>
      <w:r w:rsidR="005A24AB">
        <w:t xml:space="preserve">this reason, conceptually-based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54FACEAB"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effects,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 xml:space="preserve">the relative impacts of competing hypotheses or </w:t>
      </w:r>
      <w:r w:rsidR="00892986">
        <w:t xml:space="preserve">indicate </w:t>
      </w:r>
      <w:r w:rsidR="00607B1C">
        <w:t>w</w:t>
      </w:r>
      <w:r w:rsidR="003D057F">
        <w:t>hich</w:t>
      </w:r>
      <w:r w:rsidR="00607B1C">
        <w:t xml:space="preserve"> </w:t>
      </w:r>
      <w:r w:rsidR="00C87A88">
        <w:t xml:space="preserve">variables </w:t>
      </w:r>
      <w:r w:rsidR="00607B1C">
        <w:t xml:space="preserve">should be </w:t>
      </w:r>
      <w:r w:rsidR="00D3532E">
        <w:t xml:space="preserve">the focus of empirical work and </w:t>
      </w:r>
      <w:r w:rsidR="00607B1C">
        <w:t>measured to improve system understanding (Levins 1974)</w:t>
      </w:r>
      <w:r w:rsidR="00BD60C2">
        <w:t>,</w:t>
      </w:r>
      <w:r w:rsidR="00656A84">
        <w:t xml:space="preserve"> </w:t>
      </w:r>
      <w:r w:rsidR="00D3532E">
        <w:t>which focuses</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580370C9" w14:textId="3C8C4A7D" w:rsidR="00686D25" w:rsidRDefault="006724C3" w:rsidP="00686D25">
      <w:pPr>
        <w:spacing w:after="0" w:line="240" w:lineRule="auto"/>
      </w:pPr>
      <w:r>
        <w:tab/>
      </w:r>
      <w:r w:rsidR="00656A84">
        <w:t>R</w:t>
      </w:r>
      <w:r w:rsidR="00686D25">
        <w:t xml:space="preserve">esearchers have used </w:t>
      </w:r>
      <w:r w:rsidR="00607B1C">
        <w:t>QN</w:t>
      </w:r>
      <w:r w:rsidR="00D3532E">
        <w:t>M</w:t>
      </w:r>
      <w:r w:rsidR="00686D25">
        <w:t xml:space="preserve"> for evaluating ecosystem response to ocean acidification in shellfish management (Reum et al. 2015), the impacts of eutrophication and species management within a foodweb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w:t>
      </w:r>
      <w:r w:rsidR="00686D25">
        <w:lastRenderedPageBreak/>
        <w:t xml:space="preserve">contributing to increased early marine mortality in a </w:t>
      </w:r>
      <w:r w:rsidR="006E719E">
        <w:t>group</w:t>
      </w:r>
      <w:r w:rsidR="00686D25">
        <w:t xml:space="preserve"> of Pacific </w:t>
      </w:r>
      <w:r w:rsidR="006E719E">
        <w:t>s</w:t>
      </w:r>
      <w:r w:rsidR="00686D25">
        <w:t>almon.</w:t>
      </w:r>
      <w:r>
        <w:t xml:space="preserve"> </w:t>
      </w:r>
      <w:r w:rsidR="006E719E">
        <w:t>Using a simulation framework, w</w:t>
      </w:r>
      <w:r>
        <w:t xml:space="preserve">e invoke perturbations to </w:t>
      </w:r>
      <w:r w:rsidR="003D057F">
        <w:t>each model variable and suites of variables</w:t>
      </w:r>
      <w:r>
        <w:t xml:space="preserve"> </w:t>
      </w:r>
      <w:r w:rsidR="007F024A">
        <w:t>based on salmon 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21A3D53C" w:rsidR="00686D25" w:rsidRDefault="006724C3" w:rsidP="00686D25">
      <w:r>
        <w:tab/>
      </w:r>
      <w:r w:rsidR="00686D25">
        <w:t xml:space="preserve">To construct our conceptual model of the Salish Sea system, we </w:t>
      </w:r>
      <w:commentRangeStart w:id="0"/>
      <w:r w:rsidR="00686D25">
        <w:t xml:space="preserve">gathered experts and literature on ecosystem components and iteratively developed a working </w:t>
      </w:r>
      <w:r w:rsidR="00A619BC">
        <w:t xml:space="preserve">conceptual </w:t>
      </w:r>
      <w:r w:rsidR="00686D25">
        <w:t xml:space="preserve">model. </w:t>
      </w:r>
      <w:commentRangeEnd w:id="0"/>
      <w:r w:rsidR="00BE1846">
        <w:rPr>
          <w:rStyle w:val="CommentReference"/>
        </w:rPr>
        <w:commentReference w:id="0"/>
      </w:r>
      <w:r w:rsidR="00686D25">
        <w:t xml:space="preserve">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3"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physical forcings (</w:t>
      </w:r>
      <w:r w:rsidR="00D661FA">
        <w:t xml:space="preserve">e.g. </w:t>
      </w:r>
      <w:r w:rsidR="00497DF1">
        <w:t xml:space="preserve">sunlight, </w:t>
      </w:r>
      <w:r w:rsidR="00D661FA">
        <w:t>precipitation), biological components from primary production (e.g., diatoms) to top predators (e.g. marine mammals, piscivorous birds) and competitors (e.g., forage fishes, piscivorous fish)</w:t>
      </w:r>
      <w:r w:rsidR="00760EA4">
        <w:t>,</w:t>
      </w:r>
      <w:r w:rsidR="00D661FA">
        <w:t xml:space="preserve"> and anthropogenic variables (e.g., hatcheries, habitat loss). Central to the model were the salmon characteristics: 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variables into several major driver groups: environmental factors, primary production, foodweb interactions, and anthropogenic impacts, in ad</w:t>
      </w:r>
      <w:r w:rsidR="00924FB3">
        <w:t>dition to salmon characteristic</w:t>
      </w:r>
      <w:r w:rsidR="00D661FA">
        <w:t xml:space="preserve"> variables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While the conceptual model is not exhaustive, it does include </w:t>
      </w:r>
      <w:r w:rsidR="002D1EAB">
        <w:t>most</w:t>
      </w:r>
      <w:r w:rsidR="00BD63A0">
        <w:t xml:space="preserve"> of the drivers that have been hypothesized </w:t>
      </w:r>
      <w:r w:rsidR="00985A2C">
        <w:t xml:space="preserve">to </w:t>
      </w:r>
      <w:r w:rsidR="00841ECC">
        <w:t>affect</w:t>
      </w:r>
      <w:r w:rsidR="00BD63A0">
        <w:t xml:space="preserve"> salmon survival</w:t>
      </w:r>
      <w:r w:rsidR="002D1EAB">
        <w:t xml:space="preserve"> and many of the interactions within the ecosystem</w:t>
      </w:r>
      <w:r w:rsidR="00BD63A0">
        <w:t>.</w:t>
      </w:r>
    </w:p>
    <w:p w14:paraId="2E547CEB" w14:textId="0392D84A"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lhead)</w:t>
      </w:r>
      <w:r w:rsidR="004701C6">
        <w:t>, which have shown an overall declining population trend (Figure 1, left panel</w:t>
      </w:r>
      <w:r w:rsidR="00115D57">
        <w:t>, Appendix 1 for details</w:t>
      </w:r>
      <w:r w:rsidR="004701C6">
        <w:t>)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 xml:space="preserve">almon” because the migration timing of all Pacific salmon species means competitive interactions are likely. However, the species included in the “other salmon”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Ruggerone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different than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w:t>
      </w:r>
      <w:r w:rsidR="007E0EAE">
        <w:lastRenderedPageBreak/>
        <w:t>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21AD3E8"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We defined relationships among variables as positive, negative, or null, and these relationships were based upon mechanistic understanding of the Salish Sea system. To implement the simulation modeling, we developed a conceptual digraph using the directed graphing software, Dia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00BD63A0" w:rsidRPr="00115D57">
        <w:t>. This</w:t>
      </w:r>
      <w:r w:rsidR="00BD63A0">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w:t>
      </w:r>
      <w:r w:rsidR="009126E1">
        <w:t>,</w:t>
      </w:r>
      <w:r w:rsidR="005E3CEA">
        <w:t xml:space="preserve"> model nodes) are set up as a series of differential equations:</w:t>
      </w:r>
    </w:p>
    <w:p w14:paraId="1601FD65" w14:textId="3164C6DF" w:rsidR="005E3CEA" w:rsidRDefault="00A4758F"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r>
        <w:t xml:space="preserve">where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r w:rsidR="007A1B23" w:rsidRPr="007A1B23">
        <w:rPr>
          <w:i/>
        </w:rPr>
        <w:t>a</w:t>
      </w:r>
      <w:r w:rsidR="007A1B23" w:rsidRPr="007A1B23">
        <w:rPr>
          <w:i/>
          <w:vertAlign w:val="subscript"/>
        </w:rPr>
        <w:t>ij</w:t>
      </w:r>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0CB44D7F"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057BC" w:rsidRPr="001057BC">
        <w:rPr>
          <w:i/>
        </w:rPr>
        <w:t>QPress</w:t>
      </w:r>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771DC7C0" w:rsidR="00985FF9" w:rsidRDefault="00F76ACC" w:rsidP="00985FF9">
      <w:pPr>
        <w:ind w:firstLine="720"/>
      </w:pPr>
      <w:r w:rsidRPr="00F76ACC">
        <w:t>To assess th</w:t>
      </w:r>
      <w:r w:rsidR="00843DD1">
        <w:t>e sensitivity of the model linkages</w:t>
      </w:r>
      <w:r w:rsidRPr="00F76ACC">
        <w:t xml:space="preserve"> in the </w:t>
      </w:r>
      <w:r w:rsidRPr="00F76ACC">
        <w:rPr>
          <w:i/>
        </w:rPr>
        <w:t>QPress</w:t>
      </w:r>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w:t>
      </w:r>
      <w:r w:rsidR="00D92055">
        <w:t xml:space="preserve">ectance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lastRenderedPageBreak/>
        <w:t>Invoking Perturbations</w:t>
      </w:r>
    </w:p>
    <w:p w14:paraId="2528A62A" w14:textId="2E4A1919"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foodweb effects, so we 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standardizing the level of change invoked. By comparing impacts to salmon traits from </w:t>
      </w:r>
      <w:r w:rsidR="00980CF5">
        <w:t xml:space="preserve">primary production, </w:t>
      </w:r>
      <w:r w:rsidR="005A179E">
        <w:t xml:space="preserve">foodweb,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1A028D11"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t xml:space="preserve">foodweb,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1057BC">
        <w:t xml:space="preserve">Connectance has been linked with network stability in ecological networks (Dunne et al. 2002b). </w:t>
      </w:r>
      <w:r w:rsidR="00BE04F4">
        <w:t>The most highly connected nodes were Temperature, Diatoms, and A</w:t>
      </w:r>
      <w:commentRangeStart w:id="2"/>
      <w:r w:rsidR="00BE04F4">
        <w:t xml:space="preserve">bundance </w:t>
      </w:r>
      <w:commentRangeEnd w:id="2"/>
      <w:r w:rsidR="00DC7A50">
        <w:rPr>
          <w:rStyle w:val="CommentReference"/>
        </w:rPr>
        <w:commentReference w:id="2"/>
      </w:r>
      <w:r w:rsidR="00BE04F4">
        <w:t xml:space="preserve">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263CE769"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w:t>
      </w:r>
      <w:r w:rsidRPr="00D92055">
        <w:t xml:space="preserve">sensitive (Fig. </w:t>
      </w:r>
      <w:r w:rsidR="00BE04F4" w:rsidRPr="00D92055">
        <w:t>3</w:t>
      </w:r>
      <w:r w:rsidRPr="00D92055">
        <w:t xml:space="preserve">). </w:t>
      </w:r>
      <w:r w:rsidR="002F52D4" w:rsidRPr="00D92055">
        <w:t>Linkages among salmon traits were most sensitive</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foodweb </w:t>
      </w:r>
      <w:r w:rsidR="002F52D4" w:rsidRPr="00D92055">
        <w:lastRenderedPageBreak/>
        <w:t xml:space="preserve">components </w:t>
      </w:r>
      <w:r w:rsidR="00593D82" w:rsidRPr="00D92055">
        <w:t xml:space="preserve">such as Ichthyoplankton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593D82" w:rsidRPr="00D92055">
        <w:t xml:space="preserve">foodweb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lower-than-expected means</w:t>
      </w:r>
      <w:r w:rsidR="00B41014">
        <w:t xml:space="preserve"> (that weren’t self-limiting loops) </w:t>
      </w:r>
      <w:r w:rsidR="00693ADF">
        <w:t xml:space="preserve">tended be highly connected foodweb components rather than anthropogenic impacts or physical drivers. </w:t>
      </w:r>
    </w:p>
    <w:p w14:paraId="0EF8AC3E" w14:textId="74218572"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negative results?), we evaluated the proportion of negative results </w:t>
      </w:r>
      <w:r w:rsidR="00E712FF">
        <w:t>for</w:t>
      </w:r>
      <w:r>
        <w:t xml:space="preserve"> Survival with the minimum nodal distance to Survival and found no relationship. Both closely connected nodes (minimum nodal distance of 1) and those more distant (2+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0FFF2E59" w:rsidR="00486CB2" w:rsidRDefault="00EC4294" w:rsidP="009D1D8E">
      <w:pPr>
        <w:ind w:firstLine="720"/>
      </w:pPr>
      <w:r>
        <w:t xml:space="preserve">The results of the press perturbation to each node showed that anthropogenic impacts had the </w:t>
      </w:r>
      <w:commentRangeStart w:id="3"/>
      <w:r>
        <w:t>strongest negative response</w:t>
      </w:r>
      <w:r w:rsidR="00506F2D">
        <w:t>s in</w:t>
      </w:r>
      <w:r>
        <w:t xml:space="preserve"> salmon traits</w:t>
      </w:r>
      <w:commentRangeEnd w:id="3"/>
      <w:r w:rsidR="00DC7A50">
        <w:rPr>
          <w:rStyle w:val="CommentReference"/>
        </w:rPr>
        <w:commentReference w:id="3"/>
      </w:r>
      <w:r>
        <w:t xml:space="preserve">, specifically </w:t>
      </w:r>
      <w:r w:rsidR="00CD10C6">
        <w:t xml:space="preserve">to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foodweb.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 xml:space="preserve">A decrease in the predators (Piscivorous Fish and Birds) resulted in positive responses in Survival and Abundance. </w:t>
      </w:r>
      <w:commentRangeStart w:id="4"/>
      <w:r w:rsidR="00FD216B">
        <w:t>Marine Mammals,</w:t>
      </w:r>
      <w:r w:rsidR="00F756A0">
        <w:t xml:space="preserve"> also known predators of salmon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commentRangeEnd w:id="4"/>
      <w:r w:rsidR="00DC7A50">
        <w:rPr>
          <w:rStyle w:val="CommentReference"/>
        </w:rPr>
        <w:commentReference w:id="4"/>
      </w:r>
      <w:r w:rsidR="00506F2D">
        <w:t xml:space="preserve">Unexpectedly, </w:t>
      </w:r>
      <w:commentRangeStart w:id="5"/>
      <w:r w:rsidR="00506F2D">
        <w:t xml:space="preserve">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is mediated by the foodweb, 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commentRangeEnd w:id="5"/>
      <w:r w:rsidR="00DC7A50">
        <w:rPr>
          <w:rStyle w:val="CommentReference"/>
        </w:rPr>
        <w:commentReference w:id="5"/>
      </w:r>
      <w:r w:rsidR="00506F2D">
        <w:t>.</w:t>
      </w:r>
      <w:r w:rsidR="009D1D8E">
        <w:t xml:space="preserve"> </w:t>
      </w:r>
      <w:r w:rsidR="00364312">
        <w:t xml:space="preserve">This result highlights the feedbacks within the model and the importance of </w:t>
      </w:r>
      <w:r w:rsidR="00E712FF">
        <w:t xml:space="preserve">complex </w:t>
      </w:r>
      <w:r w:rsidR="00364312">
        <w:t>foodweb interactions for salmon survival.</w:t>
      </w:r>
    </w:p>
    <w:p w14:paraId="576F8B7A" w14:textId="4730FA33"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Survival and </w:t>
      </w:r>
      <w:r w:rsidR="00F756A0">
        <w:t>A</w:t>
      </w:r>
      <w:r>
        <w:t xml:space="preserve">bundance were least impacted by the </w:t>
      </w:r>
      <w:r w:rsidR="00762488">
        <w:t>environmental</w:t>
      </w:r>
      <w:r>
        <w:t xml:space="preserve"> driver group, with the foodweb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w:t>
      </w:r>
      <w:r w:rsidR="0063006A">
        <w:t>both the</w:t>
      </w:r>
      <w:r>
        <w:t xml:space="preserve"> foodweb </w:t>
      </w:r>
      <w:r w:rsidR="008B17DD">
        <w:t>and anthropogenic drivers simulations</w:t>
      </w:r>
      <w:r>
        <w:t xml:space="preserve">, indicating that conditions that are less favorable within the </w:t>
      </w:r>
      <w:r>
        <w:lastRenderedPageBreak/>
        <w:t xml:space="preserve">foodweb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food</w:t>
      </w:r>
      <w:r w:rsidR="00FF0389">
        <w:t>web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these negative impacts on individual-level traits would be expected to result in negative impacts to the population</w:t>
      </w:r>
      <w:r w:rsidR="0063006A">
        <w:t xml:space="preserve"> over some time</w:t>
      </w:r>
      <w:r w:rsidR="00F756A0">
        <w:t>.</w:t>
      </w:r>
    </w:p>
    <w:p w14:paraId="4C31C813" w14:textId="10F76D78" w:rsidR="004876D1" w:rsidRDefault="001B47A3" w:rsidP="004876D1">
      <w:pPr>
        <w:ind w:firstLine="720"/>
      </w:pPr>
      <w:r w:rsidRPr="00F754F1">
        <w:t>For the regional differences, we modeled three regions of Puget Sound with different impacts and salmon population</w:t>
      </w:r>
      <w:r>
        <w:t xml:space="preserve"> </w:t>
      </w:r>
      <w:r w:rsidRPr="00394B91">
        <w:t>trends</w:t>
      </w:r>
      <w:r w:rsidR="00B24D91" w:rsidRPr="00394B91">
        <w:t xml:space="preserve"> (</w:t>
      </w:r>
      <w:r w:rsidR="00394B91" w:rsidRPr="00394B91">
        <w:t>Table</w:t>
      </w:r>
      <w:r w:rsidR="00B24D91" w:rsidRPr="00394B91">
        <w:t xml:space="preserve"> </w:t>
      </w:r>
      <w:r w:rsidR="001E4FF7" w:rsidRPr="00394B91">
        <w:t>4</w:t>
      </w:r>
      <w:r w:rsidR="00B24D91" w:rsidRPr="00394B91">
        <w:t>)</w:t>
      </w:r>
      <w:r w:rsidRPr="00394B91">
        <w:t>. The</w:t>
      </w:r>
      <w:r>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t xml:space="preserve">and temperature </w:t>
      </w:r>
      <w:r>
        <w:t xml:space="preserve">and low dissolved oxygen, and c.) Central Basin which has shown a decline in salmon abundance, relatively less than South Sound, but </w:t>
      </w:r>
      <w:r w:rsidR="00394B91">
        <w:t>with</w:t>
      </w:r>
      <w:r>
        <w:t xml:space="preserve"> a different suite of cumulative</w:t>
      </w:r>
      <w:r w:rsidR="004876D1">
        <w:t xml:space="preserve"> impacts including habitat loss, contaminant input, </w:t>
      </w:r>
      <w:r>
        <w:t xml:space="preserve">and decreased primary production. </w:t>
      </w:r>
    </w:p>
    <w:p w14:paraId="319C0203" w14:textId="45FE7D71" w:rsidR="00453FA9" w:rsidRDefault="001B47A3" w:rsidP="00486CB2">
      <w:pPr>
        <w:ind w:firstLine="720"/>
      </w:pP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itness in both South Sound and Central Basin</w:t>
      </w:r>
      <w:r w:rsidR="00B24D91" w:rsidRPr="00394B91">
        <w:t xml:space="preserve"> (Table </w:t>
      </w:r>
      <w:r w:rsidR="00AF73CA" w:rsidRPr="00394B91">
        <w:t>4</w:t>
      </w:r>
      <w:r w:rsidR="00B24D91" w:rsidRPr="00394B91">
        <w:t>)</w:t>
      </w:r>
      <w:r w:rsidRPr="00394B91">
        <w:t xml:space="preserve">.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 xml:space="preserve">Responses on </w:t>
      </w:r>
      <w:r w:rsidR="004876D1" w:rsidRPr="00394B91">
        <w:t>O</w:t>
      </w:r>
      <w:r w:rsidRPr="00394B91">
        <w:t xml:space="preserve">ther </w:t>
      </w:r>
      <w:r w:rsidR="004876D1" w:rsidRPr="00394B91">
        <w:t>S</w:t>
      </w:r>
      <w:r w:rsidRPr="00394B91">
        <w:t xml:space="preserve">almon (non-focal species, including chum, pinks, and sockeye)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seem to replicate </w:t>
      </w:r>
      <w:r w:rsidR="00486CB2">
        <w:t xml:space="preserve">well </w:t>
      </w:r>
      <w:r w:rsidR="004876D1">
        <w:t xml:space="preserve">some of the </w:t>
      </w:r>
      <w:r w:rsidR="00394B91">
        <w:t xml:space="preserve">observed </w:t>
      </w:r>
      <w:r w:rsidR="004876D1">
        <w:t>trends in the region.</w:t>
      </w:r>
    </w:p>
    <w:p w14:paraId="4B97CB8D" w14:textId="14364795"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impacts were strongly negative on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 xml:space="preserve">urvival, while the response was neutral for the weaker, yet cumulative, suite of disturbances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28F1D26D" w:rsidR="00085F1D" w:rsidRDefault="00085F1D" w:rsidP="00085F1D">
      <w:pPr>
        <w:ind w:firstLine="720"/>
      </w:pPr>
      <w:r>
        <w:t>O</w:t>
      </w:r>
      <w:r w:rsidR="00AE50C3">
        <w:t>ur model showed that a wide variety of the included drivers ha</w:t>
      </w:r>
      <w:r>
        <w:t>d</w:t>
      </w:r>
      <w:r w:rsidR="00AE50C3">
        <w:t xml:space="preserve"> negative impacts on salmon survival. Similarly, the model correctly represented that the impacts to the other salmon species (pink, chum, and sockeye)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r w:rsidR="001C7E82">
        <w:t>D</w:t>
      </w:r>
      <w:r w:rsidR="00AE50C3">
        <w:t xml:space="preserve">etritivores, </w:t>
      </w:r>
      <w:r w:rsidR="001C7E82">
        <w:t>Z</w:t>
      </w:r>
      <w:r w:rsidR="00AE50C3">
        <w:t xml:space="preserve">ooplankton, and </w:t>
      </w:r>
      <w:r w:rsidR="001C7E82">
        <w:t>I</w:t>
      </w:r>
      <w:r w:rsidR="00AE50C3">
        <w:t xml:space="preserve">chthyoplankton) negatively influencing the Other Salmon node in our simulations, the model structure seemed to capture the </w:t>
      </w:r>
      <w:r w:rsidR="00486CB2">
        <w:t xml:space="preserve">lesser decline </w:t>
      </w:r>
      <w:r w:rsidR="00AE50C3">
        <w:t>in these species</w:t>
      </w:r>
      <w:r w:rsidR="00A11574">
        <w:t xml:space="preserve"> (Debertin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w:t>
      </w:r>
      <w:r w:rsidR="00783301">
        <w:lastRenderedPageBreak/>
        <w:t xml:space="preserve">network is insufficient for explaining increased </w:t>
      </w:r>
      <w:r w:rsidR="001C7E82">
        <w:t xml:space="preserve">marine </w:t>
      </w:r>
      <w:r w:rsidR="00783301">
        <w:t>mortality and that feedbacks and complex interactions may both exacerbate and mediate the effects of individual drivers.</w:t>
      </w:r>
    </w:p>
    <w:p w14:paraId="43548D04" w14:textId="66A1CA49" w:rsidR="002424EF" w:rsidRDefault="00FA2B79" w:rsidP="002424EF">
      <w:pPr>
        <w:ind w:firstLine="720"/>
      </w:pPr>
      <w:r>
        <w:t xml:space="preserve">Anthropogenic factors showed strong negative impacts to 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foodweb components individually did not yield especially strong negative responses in focal salmon traits, but considering that many of these linkages are indirectly tied to these traits, the negative responses, even marginal, should be noted. </w:t>
      </w:r>
      <w:r w:rsidR="00757415">
        <w:t>Additionally, many of the feedbacks present in the model were through the foodweb. I</w:t>
      </w:r>
      <w:r w:rsidR="00AE50C3">
        <w:t xml:space="preserve">n the driver group analysis, the negative impact to </w:t>
      </w:r>
      <w:r w:rsidR="00A746A3">
        <w:t xml:space="preserve">the individual traits of </w:t>
      </w:r>
      <w:r w:rsidR="00757415">
        <w:t>S</w:t>
      </w:r>
      <w:r w:rsidR="00A746A3">
        <w:t xml:space="preserve">ize and </w:t>
      </w:r>
      <w:r w:rsidR="00757415">
        <w:t>F</w:t>
      </w:r>
      <w:r w:rsidR="00A746A3">
        <w:t xml:space="preserve">itness </w:t>
      </w:r>
      <w:r w:rsidR="00486CB2">
        <w:t xml:space="preserve">from foodweb changes </w:t>
      </w:r>
      <w:r w:rsidR="00A746A3">
        <w:t>is notable</w:t>
      </w:r>
      <w:r w:rsidR="00A11574">
        <w:t xml:space="preserve">. </w:t>
      </w:r>
      <w:r w:rsidR="00A746A3">
        <w:t>Our model does not have a temporal component, but negative impacts to individual traits would likely manifest in survival and population declines over time.</w:t>
      </w:r>
    </w:p>
    <w:p w14:paraId="6A9F89E2" w14:textId="5CE36D48" w:rsidR="002424EF" w:rsidRDefault="002424EF" w:rsidP="00E25E76">
      <w:pPr>
        <w:ind w:firstLine="360"/>
      </w:pPr>
      <w:r>
        <w:t>The conceptual model exhibited particular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ins w:id="6" w:author="Kaplan, Isaac" w:date="2017-03-08T07:19:00Z">
        <w:r w:rsidR="00463D3C">
          <w:t>including</w:t>
        </w:r>
      </w:ins>
      <w:del w:id="7" w:author="Kaplan, Isaac" w:date="2017-03-08T07:19:00Z">
        <w:r w:rsidR="00486CB2" w:rsidDel="00463D3C">
          <w:delText>such as</w:delText>
        </w:r>
      </w:del>
      <w:r w:rsidR="00486CB2">
        <w:t xml:space="preserve"> </w:t>
      </w:r>
      <w:r w:rsidR="006E6921">
        <w:t xml:space="preserve">the use of </w:t>
      </w:r>
      <w:r w:rsidR="00783301">
        <w:t>chemical-based indic</w:t>
      </w:r>
      <w:ins w:id="8" w:author="Kaplan, Isaac" w:date="2017-03-08T07:19:00Z">
        <w:r w:rsidR="00463D3C">
          <w:t>a</w:t>
        </w:r>
      </w:ins>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ins w:id="9" w:author="Kaplan, Isaac" w:date="2017-03-08T07:20:00Z">
        <w:r w:rsidR="00463D3C">
          <w:t>is</w:t>
        </w:r>
      </w:ins>
      <w:del w:id="10" w:author="Kaplan, Isaac" w:date="2017-03-08T07:20:00Z">
        <w:r w:rsidR="00783301" w:rsidDel="00463D3C">
          <w:delText>are</w:delText>
        </w:r>
      </w:del>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foodweb being </w:t>
      </w:r>
      <w:r w:rsidR="00EC3048">
        <w:t>one</w:t>
      </w:r>
      <w:r w:rsidR="00783301">
        <w:t xml:space="preserve"> of the </w:t>
      </w:r>
      <w:r w:rsidR="00284566">
        <w:t xml:space="preserve">likely mechanisms. </w:t>
      </w:r>
      <w:r w:rsidR="00EC3048">
        <w:t>However, these changes are</w:t>
      </w:r>
      <w:del w:id="11" w:author="Kaplan, Isaac" w:date="2017-03-08T07:20:00Z">
        <w:r w:rsidR="00EC3048" w:rsidDel="00463D3C">
          <w:delText xml:space="preserve"> complex and</w:delText>
        </w:r>
      </w:del>
      <w:r w:rsidR="00EC3048">
        <w:t xml:space="preserv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382A771"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w:t>
      </w:r>
      <w:del w:id="12" w:author="Kaplan, Isaac" w:date="2017-03-08T07:22:00Z">
        <w:r w:rsidDel="00463D3C">
          <w:delText xml:space="preserve">that </w:delText>
        </w:r>
      </w:del>
      <w:r>
        <w:t xml:space="preserve">the range of </w:t>
      </w:r>
      <w:r w:rsidR="002424EF">
        <w:t xml:space="preserve">applied </w:t>
      </w:r>
      <w:r>
        <w:t xml:space="preserve">model weights </w:t>
      </w:r>
      <w:r w:rsidR="00284566">
        <w:t>in the simulations</w:t>
      </w:r>
      <w:del w:id="13" w:author="Kaplan, Isaac" w:date="2017-03-08T07:22:00Z">
        <w:r w:rsidR="00284566" w:rsidDel="00463D3C">
          <w:delText xml:space="preserve"> </w:delText>
        </w:r>
        <w:r w:rsidDel="00463D3C">
          <w:delText>are reasonable</w:delText>
        </w:r>
      </w:del>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w:t>
      </w:r>
      <w:commentRangeStart w:id="14"/>
      <w:r w:rsidR="002424EF">
        <w:t>most models are not balanced</w:t>
      </w:r>
      <w:commentRangeEnd w:id="14"/>
      <w:r w:rsidR="00BE1846">
        <w:rPr>
          <w:rStyle w:val="CommentReference"/>
        </w:rPr>
        <w:commentReference w:id="14"/>
      </w:r>
      <w:r w:rsidR="002424EF">
        <w:t xml:space="preserve">. The “real” Salish Sea is likely </w:t>
      </w:r>
      <w:r w:rsidR="00284566">
        <w:t xml:space="preserve">represented by </w:t>
      </w:r>
      <w:r w:rsidR="002424EF">
        <w:t xml:space="preserve">one of the many possible combinations of weights and may in fact be unstable, not in a “converged” state, as our model assumed. </w:t>
      </w:r>
      <w:r w:rsidR="00B80E05">
        <w:t>However, by using a simulation framework, we enabled an evaluation of multiple sets of conditions.</w:t>
      </w:r>
    </w:p>
    <w:p w14:paraId="31CC57F0" w14:textId="4DB741D7" w:rsidR="002424EF" w:rsidRDefault="002424EF" w:rsidP="002424EF">
      <w:pPr>
        <w:ind w:firstLine="360"/>
      </w:pPr>
      <w:r>
        <w:lastRenderedPageBreak/>
        <w:t>The</w:t>
      </w:r>
      <w:r w:rsidR="004876D1">
        <w:t xml:space="preserve"> conceptual </w:t>
      </w:r>
      <w:r>
        <w:t>model underlying the analysis represents a</w:t>
      </w:r>
      <w:r w:rsidR="004876D1">
        <w:t xml:space="preserve"> complex set of feedbacks. Additional interconnections that we didn’t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r w:rsidR="00D61EA6">
        <w:t>DeAngelis and Waterhouse 1987</w:t>
      </w:r>
      <w:r w:rsidR="00363663">
        <w:t>, Scheffer et al. 2001</w:t>
      </w:r>
      <w:r>
        <w:t>)</w:t>
      </w:r>
      <w:r w:rsidR="00783301">
        <w:t xml:space="preserve"> and which gives some realism to our results. </w:t>
      </w:r>
      <w:r w:rsidR="006E6921">
        <w:t>The lack of explicit spatial or temporal components within the model limit</w:t>
      </w:r>
      <w:ins w:id="15" w:author="Kaplan, Isaac" w:date="2017-03-08T07:25:00Z">
        <w:r w:rsidR="00BE1846">
          <w:t>s</w:t>
        </w:r>
      </w:ins>
      <w:r w:rsidR="006E6921">
        <w:t xml:space="preserve"> our ability to make predictions beyond a static snapshot. 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7DC2D463" w:rsidR="006E6921" w:rsidRDefault="00085F1D" w:rsidP="006E6921">
      <w:pPr>
        <w:ind w:firstLine="72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with the omission of some connections and ecosystem components necessary to emerge with a conceptual diagram that was both representative and practical. However, we developed a complex but conceptually-driven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such as the fo</w:t>
      </w:r>
      <w:r w:rsidR="00760EA4">
        <w:t xml:space="preserve">odweb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4FDA14BB" w14:textId="007CFD27"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A. Dufault and N. Kendall</w:t>
      </w:r>
      <w:r w:rsidR="00EA3032">
        <w:t xml:space="preserve"> (Washington Department of Fish and Wildlife)</w:t>
      </w:r>
      <w:r w:rsidR="0034738E">
        <w:t xml:space="preserve"> assisted with data compilation for Fig. 1. </w:t>
      </w:r>
      <w:r w:rsidR="0001127E" w:rsidRPr="0001127E">
        <w:rPr>
          <w:highlight w:val="yellow"/>
        </w:rPr>
        <w:t>Reviewers…</w:t>
      </w:r>
      <w:r w:rsidR="0001127E">
        <w:t xml:space="preserve"> </w:t>
      </w:r>
      <w:r w:rsidR="00D60A19">
        <w:t xml:space="preserve">Funding was provided by Long Live the Kings.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8DF8E6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885DD0">
      <w:pPr>
        <w:autoSpaceDE w:val="0"/>
        <w:autoSpaceDN w:val="0"/>
        <w:adjustRightInd w:val="0"/>
        <w:spacing w:after="0" w:line="240" w:lineRule="auto"/>
        <w:rPr>
          <w:shd w:val="clear" w:color="auto" w:fill="FFFFFF"/>
        </w:rPr>
      </w:pPr>
    </w:p>
    <w:p w14:paraId="6C6A0F50" w14:textId="00D4EDA3" w:rsidR="00892986" w:rsidRDefault="00892986" w:rsidP="00885DD0">
      <w:pPr>
        <w:autoSpaceDE w:val="0"/>
        <w:autoSpaceDN w:val="0"/>
        <w:adjustRightInd w:val="0"/>
        <w:spacing w:after="0" w:line="240" w:lineRule="auto"/>
        <w:rPr>
          <w:shd w:val="clear" w:color="auto" w:fill="FFFFFF"/>
        </w:rPr>
      </w:pPr>
      <w:r>
        <w:rPr>
          <w:shd w:val="clear" w:color="auto" w:fill="FFFFFF"/>
        </w:rPr>
        <w:t xml:space="preserve">Beamish, R.J., R.M. Sweeting, K.L. Lange, D.J. Noakes, D. Preikshot,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3B645ACE" w:rsidR="00EC3048"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885DD0">
      <w:pPr>
        <w:autoSpaceDE w:val="0"/>
        <w:autoSpaceDN w:val="0"/>
        <w:adjustRightInd w:val="0"/>
        <w:spacing w:after="0" w:line="240" w:lineRule="auto"/>
        <w:rPr>
          <w:shd w:val="clear" w:color="auto" w:fill="FFFFFF"/>
        </w:rPr>
      </w:pPr>
    </w:p>
    <w:p w14:paraId="16DF9482" w14:textId="62A55DF1" w:rsidR="006F4CCD" w:rsidRPr="00885DD0" w:rsidRDefault="006F4CCD" w:rsidP="006F4CCD">
      <w:pPr>
        <w:autoSpaceDE w:val="0"/>
        <w:autoSpaceDN w:val="0"/>
        <w:adjustRightInd w:val="0"/>
        <w:spacing w:after="0" w:line="240" w:lineRule="auto"/>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r w:rsidRPr="006F4CCD">
        <w:rPr>
          <w:i/>
          <w:shd w:val="clear" w:color="auto" w:fill="FFFFFF"/>
        </w:rPr>
        <w:t>PLoS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437D0A81" w:rsidR="00304A2E" w:rsidRDefault="00304A2E" w:rsidP="0081617F">
      <w:pPr>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F08C2C4" w14:textId="3584AF5F" w:rsidR="00D61EA6" w:rsidRDefault="00D61EA6" w:rsidP="0081617F">
      <w:pPr>
        <w:rPr>
          <w:shd w:val="clear" w:color="auto" w:fill="FFFFFF"/>
        </w:rPr>
      </w:pPr>
      <w:r>
        <w:rPr>
          <w:shd w:val="clear" w:color="auto" w:fill="FFFFFF"/>
        </w:rPr>
        <w:t xml:space="preserve">DeAngelis, D.L. and J.C. Waterhouse. 1987. Equilibrium and nonequilibrium concepts in ecological models. </w:t>
      </w:r>
      <w:r w:rsidRPr="00D61EA6">
        <w:rPr>
          <w:i/>
          <w:shd w:val="clear" w:color="auto" w:fill="FFFFFF"/>
        </w:rPr>
        <w:t>Ecological Monographs</w:t>
      </w:r>
      <w:r>
        <w:rPr>
          <w:shd w:val="clear" w:color="auto" w:fill="FFFFFF"/>
        </w:rPr>
        <w:t xml:space="preserve"> 57: 1:21.</w:t>
      </w:r>
    </w:p>
    <w:p w14:paraId="67D39768" w14:textId="77777777" w:rsidR="006F4CCD" w:rsidRDefault="0001127E" w:rsidP="0081617F">
      <w:pPr>
        <w:rPr>
          <w:shd w:val="clear" w:color="auto" w:fill="FFFFFF"/>
        </w:rPr>
      </w:pPr>
      <w:r>
        <w:rPr>
          <w:shd w:val="clear" w:color="auto" w:fill="FFFFFF"/>
        </w:rPr>
        <w:t xml:space="preserve">Debertin, A.J., J.R. Irvine, C.A. Holt, G. Oka, and M. Trudel.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Can. J. of Fish. and Aqua. Sci.</w:t>
      </w:r>
      <w:r>
        <w:rPr>
          <w:shd w:val="clear" w:color="auto" w:fill="FFFFFF"/>
        </w:rPr>
        <w:t xml:space="preserve"> </w:t>
      </w:r>
      <w:r w:rsidR="006F4CCD" w:rsidRPr="006F4CCD">
        <w:rPr>
          <w:shd w:val="clear" w:color="auto" w:fill="FFFFFF"/>
        </w:rPr>
        <w:t>10.1139/cjfas-2016-0265</w:t>
      </w:r>
    </w:p>
    <w:p w14:paraId="196F88BF" w14:textId="4F897829"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496C2611" w14:textId="3E48A395"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connectance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25A921AD" w14:textId="3D59BF23"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370686F2" w14:textId="2E70B18E" w:rsidR="005A24AB" w:rsidRDefault="005A24AB" w:rsidP="005A24AB">
      <w:pPr>
        <w:rPr>
          <w:shd w:val="clear" w:color="auto" w:fill="FFFFFF"/>
        </w:rPr>
      </w:pPr>
      <w:r w:rsidRPr="005A24AB">
        <w:rPr>
          <w:shd w:val="clear" w:color="auto" w:fill="FFFFFF"/>
        </w:rPr>
        <w:lastRenderedPageBreak/>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1ECAD65D"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68E5F16" w14:textId="7A084A81" w:rsidR="00191F90" w:rsidRDefault="00191F90" w:rsidP="00191F90">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62B0C1B8" w14:textId="51536FC5" w:rsidR="004512D4" w:rsidRPr="00191F90" w:rsidRDefault="004512D4" w:rsidP="004512D4">
      <w:pPr>
        <w:rPr>
          <w:shd w:val="clear" w:color="auto" w:fill="FFFFFF"/>
        </w:rPr>
      </w:pPr>
      <w:r>
        <w:t>Irvine, J.R. and G.T. Ruggerone. 2016. Provisional estimates of numbers and biomass for natural-origin and hatchery-origin pink, chum, and sockeye salmon in the North Pacific, 1952-2015. NPAFC Doc. 1660. 45 pp. Fisheries and Oceans Canada, Pacific Biological Station and Natural Resources Consultants, Inc. (Available at http://www.npafc.org).</w:t>
      </w:r>
    </w:p>
    <w:p w14:paraId="74E7FFA5" w14:textId="5385879D" w:rsidR="00363663" w:rsidRDefault="00363663" w:rsidP="0081617F">
      <w:pPr>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6F92FA79" w14:textId="450E450F" w:rsidR="00716BB2" w:rsidRPr="00716BB2" w:rsidRDefault="00716BB2" w:rsidP="00716BB2">
      <w:pPr>
        <w:rPr>
          <w:shd w:val="clear" w:color="auto" w:fill="FFFFFF"/>
        </w:rPr>
      </w:pPr>
      <w:r w:rsidRPr="00716BB2">
        <w:rPr>
          <w:shd w:val="clear" w:color="auto" w:fill="FFFFFF"/>
        </w:rPr>
        <w:t xml:space="preserve">Johannessen, S. C. and </w:t>
      </w:r>
      <w:r>
        <w:rPr>
          <w:shd w:val="clear" w:color="auto" w:fill="FFFFFF"/>
        </w:rPr>
        <w:t xml:space="preserve">B. McCarter. </w:t>
      </w:r>
      <w:r w:rsidRPr="00716BB2">
        <w:rPr>
          <w:shd w:val="clear" w:color="auto" w:fill="FFFFFF"/>
        </w:rPr>
        <w:t xml:space="preserve">2010. Ecosystem Status and Trends Report for the Strait of Georgia Ecozone. </w:t>
      </w:r>
      <w:r w:rsidRPr="00716BB2">
        <w:rPr>
          <w:i/>
          <w:shd w:val="clear" w:color="auto" w:fill="FFFFFF"/>
        </w:rPr>
        <w:t>DFO Can. Sci. Advis. Sec. Res. Doc.</w:t>
      </w:r>
      <w:r w:rsidRPr="00716BB2">
        <w:rPr>
          <w:shd w:val="clear" w:color="auto" w:fill="FFFFFF"/>
        </w:rPr>
        <w:t xml:space="preserve"> 2010/010. vi + 45 p.</w:t>
      </w:r>
    </w:p>
    <w:p w14:paraId="2906EF88" w14:textId="77777777" w:rsidR="00EA3032" w:rsidRDefault="00716BB2" w:rsidP="009014E6">
      <w:pPr>
        <w:rPr>
          <w:shd w:val="clear" w:color="auto" w:fill="FFFFFF"/>
        </w:rPr>
      </w:pPr>
      <w:r w:rsidRPr="00716BB2">
        <w:rPr>
          <w:highlight w:val="yellow"/>
          <w:shd w:val="clear" w:color="auto" w:fill="FFFFFF"/>
        </w:rPr>
        <w:t>Kendall, N.</w:t>
      </w:r>
      <w:r w:rsidR="00EA3032">
        <w:rPr>
          <w:highlight w:val="yellow"/>
          <w:shd w:val="clear" w:color="auto" w:fill="FFFFFF"/>
        </w:rPr>
        <w:t xml:space="preserve">W., G.W. Marston, and M.M. Klungle. In Review. </w:t>
      </w:r>
      <w:r w:rsidR="00EA3032" w:rsidRPr="00EA3032">
        <w:rPr>
          <w:shd w:val="clear" w:color="auto" w:fill="FFFFFF"/>
        </w:rPr>
        <w:t>Declining patterns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Can. J. of Fish. and Aqua. Sci.</w:t>
      </w:r>
      <w:r w:rsidR="00EA3032">
        <w:rPr>
          <w:shd w:val="clear" w:color="auto" w:fill="FFFFFF"/>
        </w:rPr>
        <w:t xml:space="preserve"> </w:t>
      </w:r>
    </w:p>
    <w:p w14:paraId="426B066D" w14:textId="68B95536" w:rsidR="004E404D" w:rsidRDefault="009014E6" w:rsidP="009014E6">
      <w:pPr>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Liu, J., T. Dietz, S.R. Carpenter, C. Folke, M. Alberti, C.L. Redman, S.H. Schneider, E. Ostrom, A.N. Pell, J. 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35BD53" w14:textId="5A418FBE" w:rsidR="00DD6312" w:rsidRDefault="0081617F" w:rsidP="0081617F">
      <w:pPr>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203455AD" w14:textId="264225FF" w:rsidR="00DD6312" w:rsidRDefault="00DD6312" w:rsidP="00191F90">
      <w:pPr>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r w:rsidR="00191F90">
        <w:rPr>
          <w:shd w:val="clear" w:color="auto" w:fill="FFFFFF"/>
        </w:rPr>
        <w:t>s</w:t>
      </w:r>
      <w:r w:rsidR="00191F90" w:rsidRPr="00191F90">
        <w:rPr>
          <w:shd w:val="clear" w:color="auto" w:fill="FFFFFF"/>
        </w:rPr>
        <w:t xml:space="preserve">pawner)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Can. Tech. Rep. Fish. Aquat. Sci.</w:t>
      </w:r>
      <w:r w:rsidR="00191F90" w:rsidRPr="00191F90">
        <w:rPr>
          <w:shd w:val="clear" w:color="auto" w:fill="FFFFFF"/>
        </w:rPr>
        <w:t xml:space="preserve"> 3130: vi + 57 p.</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r w:rsidRPr="004E404D">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r>
        <w:lastRenderedPageBreak/>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r>
        <w:t>Puccia, C. J.</w:t>
      </w:r>
      <w:r w:rsidRPr="005A24AB">
        <w:t xml:space="preserve"> and R. Levins.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r w:rsidRPr="005A24AB">
        <w:rPr>
          <w:i/>
        </w:rPr>
        <w:t>analysis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Raymond, B, J. Melbourne-Thomas, S. Wotherspoon. 2012. QPress: Qualitative Network Analysis.</w:t>
      </w:r>
    </w:p>
    <w:p w14:paraId="32652CE8" w14:textId="583C5CFE" w:rsidR="0081617F" w:rsidRDefault="0081617F" w:rsidP="0081617F">
      <w:pPr>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EC8525E" w14:textId="1A830478" w:rsidR="006F4CCD" w:rsidRDefault="006F4CCD" w:rsidP="0081617F">
      <w:pPr>
        <w:rPr>
          <w:shd w:val="clear" w:color="auto" w:fill="FFFFFF"/>
        </w:rPr>
      </w:pPr>
      <w:r w:rsidRPr="006F4CCD">
        <w:rPr>
          <w:highlight w:val="yellow"/>
          <w:shd w:val="clear" w:color="auto" w:fill="FFFFFF"/>
        </w:rPr>
        <w:t>Ruff, C. et al...</w:t>
      </w:r>
    </w:p>
    <w:p w14:paraId="259DC176" w14:textId="54F3DAB0" w:rsidR="00D61EA6" w:rsidRDefault="00D61EA6" w:rsidP="0081617F">
      <w:pPr>
        <w:rPr>
          <w:shd w:val="clear" w:color="auto" w:fill="FFFFFF"/>
        </w:rPr>
      </w:pPr>
      <w:r>
        <w:rPr>
          <w:shd w:val="clear" w:color="auto" w:fill="FFFFFF"/>
        </w:rPr>
        <w:t xml:space="preserve">Scheffer, M., S. Carpenter, J.A. Foley, C. Folke and B. Walker. 2001. Catastrophic shifts in ecosystems. </w:t>
      </w:r>
      <w:r w:rsidR="00363663" w:rsidRPr="00363663">
        <w:rPr>
          <w:i/>
          <w:shd w:val="clear" w:color="auto" w:fill="FFFFFF"/>
        </w:rPr>
        <w:t>Nature</w:t>
      </w:r>
      <w:r w:rsidR="00363663">
        <w:rPr>
          <w:shd w:val="clear" w:color="auto" w:fill="FFFFFF"/>
        </w:rPr>
        <w:t xml:space="preserve"> 413: 591-596.</w:t>
      </w:r>
    </w:p>
    <w:p w14:paraId="6E78994B" w14:textId="4A927041"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885DD0">
      <w:pPr>
        <w:autoSpaceDE w:val="0"/>
        <w:autoSpaceDN w:val="0"/>
        <w:adjustRightInd w:val="0"/>
        <w:spacing w:after="0" w:line="240" w:lineRule="auto"/>
        <w:rPr>
          <w:shd w:val="clear" w:color="auto" w:fill="FFFFFF"/>
        </w:rPr>
      </w:pPr>
    </w:p>
    <w:p w14:paraId="63F49909" w14:textId="77194125" w:rsidR="00716BB2" w:rsidRPr="00885DD0" w:rsidRDefault="00716BB2" w:rsidP="00885DD0">
      <w:pPr>
        <w:autoSpaceDE w:val="0"/>
        <w:autoSpaceDN w:val="0"/>
        <w:adjustRightInd w:val="0"/>
        <w:spacing w:after="0" w:line="240" w:lineRule="auto"/>
        <w:rPr>
          <w:shd w:val="clear" w:color="auto" w:fill="FFFFFF"/>
        </w:rPr>
      </w:pPr>
      <w:r w:rsidRPr="00716BB2">
        <w:rPr>
          <w:shd w:val="clear" w:color="auto" w:fill="FFFFFF"/>
        </w:rPr>
        <w:t xml:space="preserve">Zimmerman, M., J. R. Irvine, M. O'Neill, J. H. Anderson, C. M. Greene, J. Weinheimer, M. Trudel,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fldSimple w:instr=" SEQ Table \* ARABIC ">
        <w:r>
          <w:rPr>
            <w:noProof/>
          </w:rPr>
          <w:t>1</w:t>
        </w:r>
      </w:fldSimple>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r w:rsidRPr="004000AD">
              <w:rPr>
                <w:rFonts w:ascii="Calibri" w:eastAsia="Times New Roman" w:hAnsi="Calibri" w:cs="Times New Roman"/>
                <w:i/>
                <w:color w:val="000000"/>
                <w:sz w:val="16"/>
                <w:szCs w:val="16"/>
              </w:rPr>
              <w:t>Noctiluca</w:t>
            </w:r>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Zooplankton including ctenophores, medusae, and salps</w:t>
            </w:r>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fish; characterized by gadids and scorpaenids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r w:rsidRPr="00D62A54">
              <w:rPr>
                <w:rFonts w:ascii="Calibri" w:eastAsia="Times New Roman" w:hAnsi="Calibri" w:cs="Times New Roman"/>
                <w:i/>
                <w:color w:val="000000"/>
                <w:sz w:val="16"/>
                <w:szCs w:val="16"/>
              </w:rPr>
              <w:t>Nanophyetus</w:t>
            </w:r>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The amount of time an outmigrating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fldSimple w:instr=" SEQ Table \* ARABIC ">
        <w:r w:rsidR="00D62A54">
          <w:rPr>
            <w:noProof/>
          </w:rPr>
          <w:t>2</w:t>
        </w:r>
      </w:fldSimple>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Ichthyoplankton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lastRenderedPageBreak/>
        <w:t xml:space="preserve">Table </w:t>
      </w:r>
      <w:fldSimple w:instr=" SEQ Table \* ARABIC ">
        <w:r w:rsidR="00D62A54">
          <w:rPr>
            <w:noProof/>
          </w:rPr>
          <w:t>3</w:t>
        </w:r>
      </w:fldSimple>
      <w:r>
        <w:t>. Perturbations and responses by driver group.</w:t>
      </w:r>
      <w:r w:rsidR="00942585">
        <w:t xml:space="preserve"> Total nodal distance is the sum of the nodal distances of each node to survival.</w:t>
      </w:r>
    </w:p>
    <w:tbl>
      <w:tblPr>
        <w:tblStyle w:val="PlainTable51"/>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Foodweb</w:t>
            </w:r>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Microplankton</w:t>
            </w:r>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fldSimple w:instr=" SEQ Table \* ARABIC ">
        <w:r w:rsidR="00D62A54">
          <w:rPr>
            <w:noProof/>
          </w:rPr>
          <w:t>4</w:t>
        </w:r>
      </w:fldSimple>
      <w:r>
        <w:t>.</w:t>
      </w:r>
      <w:r w:rsidR="009A24CE">
        <w:t xml:space="preserve"> </w:t>
      </w:r>
      <w:r w:rsidR="004633AA">
        <w:t>Salish Sea subbasin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Foodweb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C6789D">
            <w:pPr>
              <w:spacing w:after="0"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30FB36F" w:rsidR="00DF18EF" w:rsidRPr="00DF18EF" w:rsidRDefault="00984CEE" w:rsidP="00DF18EF">
      <w:r>
        <w:rPr>
          <w:noProof/>
        </w:rPr>
        <w:drawing>
          <wp:inline distT="0" distB="0" distL="0" distR="0" wp14:anchorId="3C639988" wp14:editId="25D454E5">
            <wp:extent cx="5943600" cy="2842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monp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7ADAF856" w:rsidR="009B7E44" w:rsidRPr="00012BD2" w:rsidRDefault="00012BD2" w:rsidP="00012BD2">
      <w:pPr>
        <w:pStyle w:val="Caption"/>
        <w:rPr>
          <w:i w:val="0"/>
        </w:rPr>
      </w:pPr>
      <w:r>
        <w:t xml:space="preserve">Figure </w:t>
      </w:r>
      <w:fldSimple w:instr=" SEQ Figure \* ARABIC ">
        <w:r>
          <w:rPr>
            <w:noProof/>
          </w:rPr>
          <w:t>1</w:t>
        </w:r>
      </w:fldSimple>
      <w:r>
        <w:t xml:space="preserve">. </w:t>
      </w:r>
      <w:r w:rsidR="00DD6312">
        <w:t>Salmon population trends within Puget Sound (left most subbasins), the Strait of Georgia (center subbasins)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subbasins</w:t>
      </w:r>
      <w:r w:rsidR="00DD6312">
        <w:t xml:space="preserve">. Data </w:t>
      </w:r>
      <w:r w:rsidR="00191F90">
        <w:t>a</w:t>
      </w:r>
      <w:r w:rsidR="00DD6312">
        <w:t>re from Washington Department of Fish and Wildlife, Pacific States Marine Fisheries Commission, and Ogden et al. 2015.</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2ABB64AE" w:rsidR="00686D25" w:rsidRDefault="00686D25" w:rsidP="00686D25">
      <w:pPr>
        <w:pStyle w:val="Caption"/>
        <w:rPr>
          <w:rFonts w:ascii="Verdana" w:hAnsi="Verdana"/>
          <w:color w:val="000000"/>
          <w:sz w:val="20"/>
          <w:szCs w:val="20"/>
          <w:shd w:val="clear" w:color="auto" w:fill="FFFFFF"/>
        </w:rPr>
      </w:pPr>
      <w:r>
        <w:t xml:space="preserve">Figure </w:t>
      </w:r>
      <w:fldSimple w:instr=" SEQ Figure \* ARABIC ">
        <w:r w:rsidR="00012BD2">
          <w:rPr>
            <w:noProof/>
          </w:rPr>
          <w:t>3</w:t>
        </w:r>
      </w:fldSimple>
      <w:r>
        <w:t xml:space="preserve">. Conceptual directed diagram (digraph) of the Salish Sea </w:t>
      </w:r>
      <w:r w:rsidR="00034832">
        <w:t>r</w:t>
      </w:r>
      <w:r>
        <w:t>ela</w:t>
      </w:r>
      <w:r w:rsidR="00034832">
        <w:t>ted</w:t>
      </w:r>
      <w:r>
        <w:t xml:space="preserve"> to surviva</w:t>
      </w:r>
      <w:r w:rsidR="00034832">
        <w:t>l of salmon. Model compartments (shapes) represent foodweb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fldSimple w:instr=" SEQ Figure \* ARABIC ">
        <w:r w:rsidR="00012BD2">
          <w:rPr>
            <w:noProof/>
          </w:rPr>
          <w:t>4</w:t>
        </w:r>
      </w:fldSimple>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DAE76E" w14:textId="62D760A3" w:rsidR="00D26163" w:rsidRDefault="00D26163"/>
    <w:p w14:paraId="7BA3325D" w14:textId="2C8273D6" w:rsidR="00D26163" w:rsidRDefault="00D26163" w:rsidP="00D26163">
      <w:pPr>
        <w:pStyle w:val="Caption"/>
      </w:pPr>
      <w:r>
        <w:t xml:space="preserve">Figure </w:t>
      </w:r>
      <w:fldSimple w:instr=" SEQ Figure \* ARABIC ">
        <w:r w:rsidR="00012BD2">
          <w:rPr>
            <w:noProof/>
          </w:rPr>
          <w:t>5</w:t>
        </w:r>
      </w:fldSimple>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are shown for the 10,000 stable models.</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21">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fldSimple w:instr=" SEQ Figure \* ARABIC ">
        <w:r w:rsidR="00012BD2">
          <w:rPr>
            <w:noProof/>
          </w:rPr>
          <w:t>6</w:t>
        </w:r>
      </w:fldSimple>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are: </w:t>
      </w:r>
      <w:r w:rsidR="00357C10" w:rsidRPr="00357C10">
        <w:t>CO2, Contaminants, Diatoms, Disease, Forage Fish, Gelatinous Zooplankton, Habitat Loss, Hatcheries, Other Salmon, Temperature</w:t>
      </w:r>
      <w:r w:rsidR="00357C10">
        <w:t xml:space="preserve">. The neutral variables are: </w:t>
      </w:r>
      <w:r w:rsidR="00357C10" w:rsidRPr="00357C10">
        <w:t>Global Warming, Ichthyoplankton, Marine Mammals, Microbial Detritivores, Nutrients, Piscivorous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35D43799" w:rsidR="00115D57" w:rsidRDefault="00D53C72" w:rsidP="00D53C72">
      <w:pPr>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2"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3"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and Ogd</w:t>
      </w:r>
      <w:r w:rsidR="002F62ED">
        <w:rPr>
          <w:shd w:val="clear" w:color="auto" w:fill="FFFFFF"/>
        </w:rPr>
        <w:t>en et al. 2015</w:t>
      </w:r>
      <w:r w:rsidR="00707919">
        <w:rPr>
          <w:rStyle w:val="FootnoteReference"/>
          <w:shd w:val="clear" w:color="auto" w:fill="FFFFFF"/>
        </w:rPr>
        <w:footnoteReference w:id="1"/>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and used the methods of Holmes 2001 to estimate a population trend and confidence interval for each run.</w:t>
      </w:r>
      <w:r w:rsidR="007046D7">
        <w:rPr>
          <w:shd w:val="clear" w:color="auto" w:fill="FFFFFF"/>
        </w:rPr>
        <w:t xml:space="preserve"> If total run size (TRS, a total of catch and escapement or number of spawners) was not available, we used escapement/spawner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w:t>
      </w:r>
      <w:commentRangeStart w:id="16"/>
      <w:r>
        <w:rPr>
          <w:shd w:val="clear" w:color="auto" w:fill="FFFFFF"/>
        </w:rPr>
        <w:t>Escapement</w:t>
      </w:r>
      <w:commentRangeEnd w:id="16"/>
      <w:r w:rsidR="00C25CFF">
        <w:rPr>
          <w:rStyle w:val="CommentReference"/>
        </w:rPr>
        <w:commentReference w:id="16"/>
      </w:r>
      <w:r>
        <w:rPr>
          <w:shd w:val="clear" w:color="auto" w:fill="FFFFFF"/>
        </w:rPr>
        <w:t>.</w:t>
      </w:r>
      <w:r w:rsidR="004A399A">
        <w:rPr>
          <w:shd w:val="clear" w:color="auto" w:fill="FFFFFF"/>
        </w:rPr>
        <w:t xml:space="preserve"> </w:t>
      </w:r>
    </w:p>
    <w:tbl>
      <w:tblPr>
        <w:tblW w:w="8722" w:type="dxa"/>
        <w:tblLayout w:type="fixed"/>
        <w:tblCellMar>
          <w:left w:w="0" w:type="dxa"/>
          <w:right w:w="0" w:type="dxa"/>
        </w:tblCellMar>
        <w:tblLook w:val="04A0" w:firstRow="1" w:lastRow="0" w:firstColumn="1" w:lastColumn="0" w:noHBand="0" w:noVBand="1"/>
      </w:tblPr>
      <w:tblGrid>
        <w:gridCol w:w="1719"/>
        <w:gridCol w:w="789"/>
        <w:gridCol w:w="544"/>
        <w:gridCol w:w="630"/>
        <w:gridCol w:w="1350"/>
        <w:gridCol w:w="1330"/>
        <w:gridCol w:w="1100"/>
        <w:gridCol w:w="1260"/>
      </w:tblGrid>
      <w:tr w:rsidR="004A399A" w:rsidRPr="004A399A" w14:paraId="260805C0" w14:textId="77777777" w:rsidTr="00707919">
        <w:trPr>
          <w:trHeight w:val="6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Subbasin</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167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8311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5335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361E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9DE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08FA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8F64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F13A0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CCE9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336E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1151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16D63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60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1576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B65BF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9602F9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F999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7C2E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07BF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B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8C7D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A7A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1071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DD2527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6E8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47F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6F0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EE71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5C2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AC8F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05D3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9B75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393E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54E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65E2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B033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AFDE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E507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367822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F9FD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6645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84B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BBECC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B555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9FE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904F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C3580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B8287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F3B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5B1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A2E4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277E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2E7B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48AC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0981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C514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002A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6D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696C8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1839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5AAC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A35D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EB5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897E96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2745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99F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4FC42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C7CE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CB83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7A15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8708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4D34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C3E1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AF6C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D40C6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5EC79C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0971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5A1F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968505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1DFB56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7C2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7629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2E03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39B2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7ABE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E505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B127B9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F1C1E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7FF3E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FFCD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79EE4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DB7CFE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B063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E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005A1E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20C4C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1D39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71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7DEA2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182A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1E7C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9CA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E226B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F4974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F7214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Spr/Summer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B53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4474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3BD5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5B2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43E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483D2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0331FB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E6F7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BCC9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88AB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22511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8ED9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35D37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2FDB6A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A53D56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6DE4A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DB90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36B2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F74C7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F5E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ACC3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E1C1A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D0215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D5AE1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Hoh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840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BD62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6816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4503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A616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6BC39B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DFF5C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8D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1C4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E7B4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D158A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18C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531E0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2B40D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0682D9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F7E2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BCC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49AA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910D0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ADD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B1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B8E93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7D016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47B8A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7C5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EE6B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B134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3C06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38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47DB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C4EB4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0A2C6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9B41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0F3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043D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B86A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E5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A71F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F7A3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108F0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F23F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815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EC65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071C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AF5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DF81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7715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4C14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A9DC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823B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2104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A5FA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9784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BD440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E726B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5CFB2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0C0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1921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3159D6E"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55729"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2D7D55" w14:textId="717E95A9"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2E23F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2748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41106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289AB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C428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C500EE0"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79E6F"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65FA49" w14:textId="20CEA7FD"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53FCD4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B352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0FBD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715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00C3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66D2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A90A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FED3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D16B0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A7FFA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81C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Klinaklini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B1D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4752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F30F4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335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B34A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2B59B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1D884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12D9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E2A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F4BB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9BB6D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36EE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36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E1C4F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19E0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8F566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Kingcome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EC69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C661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AA118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6F7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B122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9724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6A2E2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80EBE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Wakeman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B701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AED9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1D84F2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60ED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11D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640B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0262AE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27A8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79E03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9BAA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ED6D4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1C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050C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1B1035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D94D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7533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413A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72E7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037C3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423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69D6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8612DD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327742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E0CA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0A66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507C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FBC9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639D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E98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57F5C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20F36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AE34B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Artlish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CA812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FCAC50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F6BA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53E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4FD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851A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C4C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FBAA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Kaouk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C3DC1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7DF7F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3A8C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1C6F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EE36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B269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E8BD0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30A7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86182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58AB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CA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414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695B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4E528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51C6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29DB65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B378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2890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31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244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C2766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45AE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4FD6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EC5DE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6A0B3A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D944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18B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E9835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0FB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039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9A07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B3E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122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37B3A8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BF1F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2EF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770EE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8454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4C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129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6B1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ADC5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1A7346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535D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3080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B46F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227E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614A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7396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614D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F9EA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0B6766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923AD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757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0AB96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770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2CA31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7A0F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A7552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798E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6CC197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BA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526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5AF9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17868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0B0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DC68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BA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B0192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16E8DC8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55BC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ECB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34FD5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8192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1A7E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9CC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A4198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46F9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FEFB67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5FF7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BF9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2D38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C981F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BA2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EF2D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BE4A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3450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5581F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3913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B4E9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73A3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46C49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F0C2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58F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F161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DF7A0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161A60A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B69E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Tsitika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E6B6F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0535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8180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1EF7E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9EC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9B8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345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BFE486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FADEE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718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F9C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5C07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556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69C1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2F13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CBEB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4A399A" w:rsidRPr="004A399A" w14:paraId="2F935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2B846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Sequim and Discovery Bays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837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973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2F84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03A69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1AD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0D95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24245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4A399A" w:rsidRPr="004A399A" w14:paraId="4714CE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DA6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D999D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004C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341A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2B29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F6CC3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442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6E71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7664F5B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39B9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85C9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0BA4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180C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93B7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FFF6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AB74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AF42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4A399A" w:rsidRPr="004A399A" w14:paraId="094D3B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3A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Ahnuhati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F109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3C4F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7B1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086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1C5F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21E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3B1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4A399A" w:rsidRPr="004A399A" w14:paraId="4E504B6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2E8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87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51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E74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13C9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9D7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441A5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ED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4A399A" w:rsidRPr="004A399A" w14:paraId="104C2A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94B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Atwaykellesse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9325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1C48C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21218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0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77E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819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C038B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4A399A" w:rsidRPr="004A399A" w14:paraId="500D31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0F2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Wahpeeto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52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AFA5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6273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D7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78F0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9C13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AADDD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4A399A" w:rsidRPr="004A399A" w14:paraId="750520F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2B6F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C0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131C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6002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BD1F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C2F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1D6C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E8F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7E1554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F57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63C3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BC5F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F691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382C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0DE8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9F72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95BD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4A399A" w:rsidRPr="004A399A" w14:paraId="19861B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A3C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F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30A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FA1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1F8FC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DBE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6D3A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5DE77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462EEF6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2F7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5F54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5BBB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6F8CE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DA5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3A7E7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1193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4A4B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A9F6B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3BB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Pilchuck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64CE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0AE0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108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1B2FC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5B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7DB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5749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3E20813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F404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6065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1461C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F7F15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3C0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3832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F7CF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E2DC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CA90EA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08FD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418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65D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FF444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EB76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3BEE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2752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88FE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83EB0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A347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Snohomish/Skykomish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278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DFCFD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566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B32F4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28E5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FECF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70CB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12AEB4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F4C0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996A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96E79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3F962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70FBA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36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71FB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142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B6999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03A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237C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62B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1C742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A1E9D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93E0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12A5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76340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3AC0A75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2F97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D287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1CB8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3949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C525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41C74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648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9874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5E23D0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E0BF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2EA7B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58E3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DD9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E3B74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FC0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F77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C09B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44A0FE3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71C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Qualicum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D3E8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E8B7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855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B0303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36C7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8527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4B2A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03B8D2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4669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4305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DEE6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094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F3A85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8D7A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99C9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CEFC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032734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760D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F400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03D2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6B1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A2948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29A5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3E7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BB6BE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3D72F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24DC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Quilcene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2CE7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862A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CB6C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DD70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394C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39DE8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A31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45C144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4F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8FCF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8EB81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A764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D81C6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C614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13FD7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F0EA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768C86F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83CD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69C7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1A6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2F83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1A7B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FC00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B378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338B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5802F4B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21EF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EABF4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9C8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388C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3121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3A9D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A7F69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AC6D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65EF0EF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7310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Puntledge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599A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9BAD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AE76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9D054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E17C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A25E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3E0F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4A399A" w:rsidRPr="004A399A" w14:paraId="0A6AB9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F02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Quinsam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B8C5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8486D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4DB4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C83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D581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D8E0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28C71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06A21C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5E8F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B8C8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7E06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9A34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AA4B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0F7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9B8E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B769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E630C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E5D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62D2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F31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0CB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2528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B5F8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0C8F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EF4C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7973D3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DE15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C8B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283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EA8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1542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A163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72150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9DF2A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95025E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7586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AC12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5FDC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89CE8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C478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3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1621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1C6B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4A399A" w:rsidRPr="004A399A" w14:paraId="172AC61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CAFB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21ABB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C459C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3F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58C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382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989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5482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70D20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FE55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Satsop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21B2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3B85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5378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E29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D7AF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6A8F8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1001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5B200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93CC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1DBC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CC41A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FEE8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0B78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2D1B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E2B3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D3C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4D6B123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D2B6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Deschutes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ACC7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119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C35A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8258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44A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A7BD8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1E9C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072282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A5D5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0A66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DBA6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83ACC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7EE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DEAC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7CC9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4F956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4A399A" w:rsidRPr="004A399A" w14:paraId="101501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E428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EFD9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8FA8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F781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DDD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5EA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FF2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5878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2B72CE0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E679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DA22E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78E0E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5A30E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11EB8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64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B0723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AC7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6153DAA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574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Stilliguamish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EFA2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CCD0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C30A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8FD8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377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A1A6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1E5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5EAD93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F858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A7DF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FCEB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5A1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052D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7703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DCBF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15F9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0726DF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FCA5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5379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579F1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F3E7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C91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B225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641B4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84EC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4A399A" w:rsidRPr="004A399A" w14:paraId="485E135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F26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Skykomish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82208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62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105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B190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7AE3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8742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112FA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5E8FF84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93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4383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17B35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6F5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AE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D671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7D0596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0219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4A399A" w:rsidRPr="004A399A" w14:paraId="04235AE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34A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DB31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F47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626D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1C49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44BC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EE74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05589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4A399A" w:rsidRPr="004A399A" w14:paraId="65318E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638B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E18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AB3F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634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CF7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621A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E452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9F45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4A399A" w:rsidRPr="004A399A" w14:paraId="5705FAB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33EE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5C504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0F45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2B403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4B73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E15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E584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3C9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4A399A" w:rsidRPr="004A399A" w14:paraId="155376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2F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7FF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1093D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051C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2C52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7461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B83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4A399A" w:rsidRPr="004A399A" w14:paraId="48FA7A6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04F68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249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B612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B46A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31A1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6CA3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CA03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38B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400EF1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63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7BB6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90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0BC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B01D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2289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0EF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12D1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1535FDE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E245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9A36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2DB5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8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4F9C7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319E4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0D9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E8DB6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4A399A" w:rsidRPr="004A399A" w14:paraId="0129139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92C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Dosewallips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5B7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394AA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F2BDD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68D52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C594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460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C147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4C91B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E02C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2AD0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80899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BACF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9664C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50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1F51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8E8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E1FAF8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7541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Hamma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6B2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2C89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6AB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F74B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23BE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55FB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AEF5F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4A399A" w:rsidRPr="004A399A" w14:paraId="232D2F1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9E50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70B8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849D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5840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8342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C67E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F30A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F8BB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4A399A" w:rsidRPr="004A399A" w14:paraId="39209F2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74C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Misc 12C</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FEF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07E1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1A2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01AC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F09B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F7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FC8A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10F058C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87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6AA5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8DEB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54BE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EB2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B06F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BBABE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BFC4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4A399A" w:rsidRPr="004A399A" w14:paraId="21C68B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8ACC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95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1D1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17C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367CC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5D03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6119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EC7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4A399A" w:rsidRPr="004A399A" w14:paraId="5FD408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E912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751B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C46D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6CD5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09E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9D31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EAF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F2D4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4A399A" w:rsidRPr="004A399A" w14:paraId="314613C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5A7C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5EB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BF0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4DFEE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8C6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305D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7FD0F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8068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77F1631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2992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6A6C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BA8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D1405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9E14D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222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4DF0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EE2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4A399A" w:rsidRPr="004A399A" w14:paraId="79DC069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3557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A307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5E06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C258D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357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EF7B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58CE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08F6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2EB829F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F677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47A1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E452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06F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34AE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BDCF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EAE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E00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373910D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2FF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4236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42E4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00D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9E1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55F7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24D1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5552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4A399A" w:rsidRPr="004A399A" w14:paraId="3C5DAAE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46EA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17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F464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719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5A22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FAD8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490B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5DD9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4A399A" w:rsidRPr="004A399A" w14:paraId="49E3933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17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D65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641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BDE29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AB8E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925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796D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70F7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FDDDA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3F7A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919F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9B5B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0E1C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725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1A25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1DC3E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F0FB1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24E6C1C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1A1A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6729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BCD5E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6CC9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C4B11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AF4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22468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F9094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8D33C8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A43A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10 -Seattle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865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455B2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7F66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4056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9077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5825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B159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03965E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C6BF3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A1B0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1F9A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38D6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48D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C51C4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9984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B4554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D4F5BB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838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Misc 10e -Port Orchard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5ED7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87059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D3C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9309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9EE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A5D9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9528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840E43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D88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11 -Tacoma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91E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35130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28D5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C320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3777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E5D9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A5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1F18E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7F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026E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897B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91C7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171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318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C8FF1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EF5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FD9A8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0BF3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9C6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AD9F2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BF7B0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DE95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8FC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324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39F0D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4BFC78A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200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ECD8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332AB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FA6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DD59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AE64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542F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AA013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9C53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EC1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12b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346D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059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23F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59DF3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D64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BB926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BD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35A097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3A99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Quilcene River (12a)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180B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6E75A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565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409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4F66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1DD2B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2A7A3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FBA47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E8C5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12c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FD36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69DC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B07A9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5AF6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A5CC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A1DB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0A6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2B44C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72F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986B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3AC1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D9EF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8FEF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3A26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DAE5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9228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27654FA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F960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EB83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C27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9376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0057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2E2E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B5FA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667A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D759B2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D17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12d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2CA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F889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B53CF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030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7569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263A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C512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5F2842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CCC4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71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646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E78B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989F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0E13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FEE4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8BDE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4FCCE8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C4B6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94103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E8A9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5855E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4EA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0A80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D0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46822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3B0EB6F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8B73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Strait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D8BF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4A5C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CA68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F4D4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E57E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36CE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AC88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6A6FAD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8E99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Wild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AFD09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E1759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8E1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AA1A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B777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6ECF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2E333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C99134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4ED7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 Bay Wild And Hatchery Escapement And Total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0A9E0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8EC3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FB4E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5DD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44C8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BD5A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33643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1607D4C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85A7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87B8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B99B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9E18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2C1E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93C8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9186C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EC01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51DE49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79EA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2D8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CC0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B5B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18BE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6305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DD0E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9038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6B424A7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BE9F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Haida Gwaii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04C5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D1D67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233E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1D81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F48F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69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C1B4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5F8B2A7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F3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0A84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9C3E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1FC3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938D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9CDA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85E5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C5DB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170E643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E7E9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778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7C55C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7F07C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59D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F8C6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AE5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E6941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CD21FA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2746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Skidegate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C5C9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CFD7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8411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10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70941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EEAE2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B8F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C96C36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1508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13 -South Puget Sound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11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B09A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382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8AD9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C36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87A7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2B2E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4A399A" w:rsidRPr="004A399A" w14:paraId="7060C1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D3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C453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B30B0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A64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E90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8C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1369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CFF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4A399A" w:rsidRPr="004A399A" w14:paraId="0193CA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05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BC68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0CA2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C91D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85B3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D7E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E9A6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AACD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64A769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D18E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13a -Minter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E5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287AB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F9BDD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528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2D89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0ECC7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C78B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1890940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B426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13b -Olympia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410C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8AFF5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71C9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5C5A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0791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64ADA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674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4A399A" w:rsidRPr="004A399A" w14:paraId="73585F4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8B24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94A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D57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1C5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F08E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A87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C42F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5956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7FF1FC6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4C7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92BF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D6C6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914C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04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A61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2CFD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1313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007BB7C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6C66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7b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9FD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E6696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65BF2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2F9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192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EC9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42CB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531277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543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43FD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6209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22F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990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313E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37B11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9235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A42CE2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7D59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DADF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DE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5E66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51FD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433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2219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4294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3CD3312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EAF5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D70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A8BE4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99A70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A9989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F21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2C25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5B5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30E164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109B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3E9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731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420F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F2F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152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F13A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664E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5C5ACEC1" w14:textId="77777777" w:rsidR="00D20B18" w:rsidRDefault="00D20B18" w:rsidP="00D53C72">
      <w:pPr>
        <w:rPr>
          <w:shd w:val="clear" w:color="auto" w:fill="FFFFFF"/>
        </w:rPr>
      </w:pPr>
    </w:p>
    <w:p w14:paraId="6A987E8D" w14:textId="77777777" w:rsidR="00707919" w:rsidRDefault="00707919">
      <w:pPr>
        <w:rPr>
          <w:rFonts w:eastAsiaTheme="minorEastAsia"/>
          <w:color w:val="5A5A5A" w:themeColor="text1" w:themeTint="A5"/>
          <w:spacing w:val="15"/>
          <w:shd w:val="clear" w:color="auto" w:fill="FFFFFF"/>
        </w:rPr>
      </w:pPr>
      <w:r>
        <w:rPr>
          <w:shd w:val="clear" w:color="auto" w:fill="FFFFFF"/>
        </w:rPr>
        <w:lastRenderedPageBreak/>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Mauger et al. 2015, </w:t>
            </w:r>
            <w:r w:rsidR="00796B14">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3"/>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r>
              <w:rPr>
                <w:rStyle w:val="FootnoteReference"/>
                <w:rFonts w:ascii="Calibri" w:eastAsia="Times New Roman" w:hAnsi="Calibri" w:cs="Times New Roman"/>
                <w:color w:val="000000"/>
                <w:sz w:val="16"/>
                <w:szCs w:val="16"/>
              </w:rPr>
              <w:footnoteReference w:id="4"/>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r w:rsidRPr="007A2DF7">
              <w:rPr>
                <w:rFonts w:ascii="Calibri" w:eastAsia="Times New Roman" w:hAnsi="Calibri" w:cs="Times New Roman"/>
                <w:color w:val="000000"/>
                <w:sz w:val="16"/>
                <w:szCs w:val="16"/>
              </w:rPr>
              <w:t>Brandenberger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Gaydos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Chasco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Christie et al. 2012, Waples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6"/>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r>
              <w:rPr>
                <w:rFonts w:ascii="Calibri" w:eastAsia="Times New Roman" w:hAnsi="Calibri" w:cs="Times New Roman"/>
                <w:color w:val="000000"/>
                <w:sz w:val="16"/>
                <w:szCs w:val="16"/>
              </w:rPr>
              <w:t>Crecelius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7DFE854C" w:rsidR="00796B14" w:rsidRPr="00D36A71" w:rsidRDefault="00115D57" w:rsidP="00796B14">
            <w:pPr>
              <w:spacing w:after="0" w:line="240" w:lineRule="auto"/>
              <w:jc w:val="center"/>
              <w:rPr>
                <w:rFonts w:ascii="Calibri" w:eastAsia="Times New Roman" w:hAnsi="Calibri" w:cs="Times New Roman"/>
                <w:color w:val="000000"/>
                <w:sz w:val="16"/>
                <w:szCs w:val="16"/>
              </w:rPr>
            </w:pPr>
            <w:r w:rsidRPr="00115D57">
              <w:rPr>
                <w:rFonts w:ascii="Calibri" w:eastAsia="Times New Roman" w:hAnsi="Calibri" w:cs="Times New Roman"/>
                <w:color w:val="000000"/>
                <w:sz w:val="16"/>
                <w:szCs w:val="16"/>
                <w:highlight w:val="yellow"/>
              </w:rPr>
              <w:t>TBD</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t>Literature Cited</w:t>
      </w:r>
    </w:p>
    <w:p w14:paraId="689B7CE7" w14:textId="2EA355B1" w:rsidR="00FC7898" w:rsidRPr="00115D57" w:rsidRDefault="00796B14" w:rsidP="00FC7898">
      <w:pPr>
        <w:rPr>
          <w:sz w:val="20"/>
          <w:szCs w:val="20"/>
        </w:rPr>
      </w:pPr>
      <w:r w:rsidRPr="00115D57">
        <w:rPr>
          <w:color w:val="000000"/>
          <w:sz w:val="20"/>
          <w:szCs w:val="20"/>
          <w:shd w:val="clear" w:color="auto" w:fill="FFFFFF"/>
        </w:rPr>
        <w:lastRenderedPageBreak/>
        <w:t>Anderson, E.M., Bower, J.L., Nysewander, D.R., Evenson, J.R. and Lovvorn, J.R. </w:t>
      </w:r>
      <w:r w:rsidRPr="00115D57">
        <w:rPr>
          <w:rStyle w:val="apple-converted-space"/>
          <w:color w:val="000000"/>
          <w:sz w:val="20"/>
          <w:szCs w:val="20"/>
          <w:shd w:val="clear" w:color="auto" w:fill="FFFFFF"/>
        </w:rPr>
        <w:t> </w:t>
      </w:r>
      <w:r w:rsidRPr="00115D57">
        <w:rPr>
          <w:color w:val="000000"/>
          <w:sz w:val="20"/>
          <w:szCs w:val="20"/>
          <w:shd w:val="clear" w:color="auto" w:fill="FFFFFF"/>
        </w:rPr>
        <w:t>2009. </w:t>
      </w:r>
      <w:r w:rsidRPr="00115D57">
        <w:rPr>
          <w:rStyle w:val="apple-converted-space"/>
          <w:color w:val="000000"/>
          <w:sz w:val="20"/>
          <w:szCs w:val="20"/>
          <w:shd w:val="clear" w:color="auto" w:fill="FFFFFF"/>
        </w:rPr>
        <w:t> </w:t>
      </w:r>
      <w:r w:rsidRPr="00115D57">
        <w:rPr>
          <w:color w:val="000000"/>
          <w:sz w:val="20"/>
          <w:szCs w:val="20"/>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color w:val="000000"/>
          <w:sz w:val="20"/>
          <w:szCs w:val="20"/>
          <w:shd w:val="clear" w:color="auto" w:fill="FFFFFF"/>
        </w:rPr>
        <w:t>Marine Ornithology</w:t>
      </w:r>
      <w:r w:rsidRPr="00115D57">
        <w:rPr>
          <w:rStyle w:val="apple-converted-space"/>
          <w:color w:val="000000"/>
          <w:sz w:val="20"/>
          <w:szCs w:val="20"/>
          <w:shd w:val="clear" w:color="auto" w:fill="FFFFFF"/>
        </w:rPr>
        <w:t> </w:t>
      </w:r>
      <w:r w:rsidRPr="00115D57">
        <w:rPr>
          <w:color w:val="000000"/>
          <w:sz w:val="20"/>
          <w:szCs w:val="20"/>
          <w:shd w:val="clear" w:color="auto" w:fill="FFFFFF"/>
        </w:rPr>
        <w:t>37: 19-27.</w:t>
      </w:r>
    </w:p>
    <w:p w14:paraId="4FDAF60F" w14:textId="6B4C4510" w:rsidR="00DD5B9F" w:rsidRPr="00115D57" w:rsidRDefault="00DD5B9F" w:rsidP="00DD5B9F">
      <w:pPr>
        <w:spacing w:after="0" w:line="240" w:lineRule="auto"/>
        <w:rPr>
          <w:rFonts w:ascii="Calibri" w:eastAsia="Times New Roman" w:hAnsi="Calibri" w:cs="Times New Roman"/>
          <w:color w:val="000000"/>
          <w:sz w:val="20"/>
          <w:szCs w:val="20"/>
        </w:rPr>
      </w:pPr>
      <w:r w:rsidRPr="00115D57">
        <w:rPr>
          <w:sz w:val="20"/>
          <w:szCs w:val="20"/>
        </w:rPr>
        <w:t xml:space="preserve">Burke, B. J., B. R. Beckman, W. T. Peterson, C. Morgan, E. A. Daly, M. Litz. 2013. Multivariate methods to forecast Pacific salmon returns. </w:t>
      </w:r>
      <w:r w:rsidRPr="00115D57">
        <w:rPr>
          <w:i/>
          <w:sz w:val="20"/>
          <w:szCs w:val="20"/>
        </w:rPr>
        <w:t>PLoS ONE</w:t>
      </w:r>
      <w:r w:rsidRPr="00115D57">
        <w:rPr>
          <w:sz w:val="20"/>
          <w:szCs w:val="20"/>
        </w:rPr>
        <w:t xml:space="preserve"> 8(1): e54134.</w:t>
      </w:r>
    </w:p>
    <w:p w14:paraId="153FDC1D" w14:textId="77777777" w:rsidR="00DD5B9F" w:rsidRPr="00115D57" w:rsidRDefault="00DD5B9F" w:rsidP="005A72EF">
      <w:pPr>
        <w:spacing w:after="0" w:line="240" w:lineRule="auto"/>
        <w:rPr>
          <w:rFonts w:ascii="Calibri" w:eastAsia="Times New Roman" w:hAnsi="Calibri" w:cs="Times New Roman"/>
          <w:color w:val="000000"/>
          <w:sz w:val="20"/>
          <w:szCs w:val="20"/>
        </w:rPr>
      </w:pPr>
    </w:p>
    <w:p w14:paraId="733DD8E3" w14:textId="1E1E8E25" w:rsidR="009073FF" w:rsidRPr="00115D57" w:rsidRDefault="009073F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Chasco</w:t>
      </w:r>
      <w:r w:rsidR="00F55122" w:rsidRPr="00115D57">
        <w:rPr>
          <w:rFonts w:ascii="Calibri" w:eastAsia="Times New Roman" w:hAnsi="Calibri" w:cs="Times New Roman"/>
          <w:color w:val="000000"/>
          <w:sz w:val="20"/>
          <w:szCs w:val="20"/>
        </w:rPr>
        <w:t>, B. I. Kaplan, A. Thomas, A. Alejandro-Guti</w:t>
      </w:r>
      <w:r w:rsidR="0005229A" w:rsidRPr="00115D57">
        <w:rPr>
          <w:rFonts w:ascii="Calibri" w:eastAsia="Times New Roman" w:hAnsi="Calibri" w:cs="Times New Roman"/>
          <w:color w:val="000000"/>
          <w:sz w:val="20"/>
          <w:szCs w:val="20"/>
        </w:rPr>
        <w:t>é</w:t>
      </w:r>
      <w:r w:rsidR="00F55122" w:rsidRPr="00115D57">
        <w:rPr>
          <w:rFonts w:ascii="Calibri" w:eastAsia="Times New Roman" w:hAnsi="Calibri" w:cs="Times New Roman"/>
          <w:color w:val="000000"/>
          <w:sz w:val="20"/>
          <w:szCs w:val="20"/>
        </w:rPr>
        <w:t>rrez,</w:t>
      </w:r>
      <w:r w:rsidR="0005229A" w:rsidRPr="00115D57">
        <w:rPr>
          <w:rFonts w:ascii="Calibri" w:eastAsia="Times New Roman" w:hAnsi="Calibri" w:cs="Times New Roman"/>
          <w:color w:val="000000"/>
          <w:sz w:val="20"/>
          <w:szCs w:val="20"/>
        </w:rPr>
        <w:t xml:space="preserve"> D.P. Noren, M.J. Ford, M.B. Hanson, J. Scordino, S.J. Jeffries, S.F. Pearson, K. Marshall, E.J. Ward.</w:t>
      </w:r>
      <w:r w:rsidR="00F55122" w:rsidRPr="00115D57">
        <w:rPr>
          <w:rFonts w:ascii="Calibri" w:eastAsia="Times New Roman" w:hAnsi="Calibri" w:cs="Times New Roman"/>
          <w:color w:val="000000"/>
          <w:sz w:val="20"/>
          <w:szCs w:val="20"/>
        </w:rPr>
        <w:t xml:space="preserve"> </w:t>
      </w:r>
      <w:r w:rsidRPr="00115D57">
        <w:rPr>
          <w:rFonts w:ascii="Calibri" w:eastAsia="Times New Roman" w:hAnsi="Calibri" w:cs="Times New Roman"/>
          <w:color w:val="000000"/>
          <w:sz w:val="20"/>
          <w:szCs w:val="20"/>
        </w:rPr>
        <w:t>2017.</w:t>
      </w:r>
      <w:r w:rsidR="0005229A" w:rsidRPr="00115D57">
        <w:rPr>
          <w:rFonts w:ascii="Calibri" w:eastAsia="Times New Roman" w:hAnsi="Calibri" w:cs="Times New Roman"/>
          <w:color w:val="000000"/>
          <w:sz w:val="20"/>
          <w:szCs w:val="20"/>
        </w:rPr>
        <w:t xml:space="preserve"> Estimates of Chinook salmon consumption in Washington State inland water by four marine mammal predators from 1970-2015. </w:t>
      </w:r>
      <w:r w:rsidR="0005229A" w:rsidRPr="00115D57">
        <w:rPr>
          <w:i/>
          <w:sz w:val="20"/>
          <w:szCs w:val="20"/>
          <w:shd w:val="clear" w:color="auto" w:fill="FFFFFF"/>
        </w:rPr>
        <w:t>Can. J. of Fish. and Aqua. Sci. 10.1139/cjfas-2016-0203</w:t>
      </w:r>
    </w:p>
    <w:p w14:paraId="491219FA"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74DC27FF" w14:textId="7F0A4BFD" w:rsidR="00086C49" w:rsidRPr="00115D57" w:rsidRDefault="00086C49"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Christie, M.R., M.L. Marine, R.A. French, R.S. Waples and M.S. Blouin. 2012. Effective size of a wild salmonid population is greatly reduced by hatchery supplementation. </w:t>
      </w:r>
      <w:r w:rsidRPr="00115D57">
        <w:rPr>
          <w:rFonts w:ascii="Calibri" w:eastAsia="Times New Roman" w:hAnsi="Calibri" w:cs="Times New Roman"/>
          <w:i/>
          <w:color w:val="000000"/>
          <w:sz w:val="20"/>
          <w:szCs w:val="20"/>
        </w:rPr>
        <w:t>Heredity</w:t>
      </w:r>
      <w:r w:rsidRPr="00115D57">
        <w:rPr>
          <w:rFonts w:ascii="Calibri" w:eastAsia="Times New Roman" w:hAnsi="Calibri" w:cs="Times New Roman"/>
          <w:color w:val="000000"/>
          <w:sz w:val="20"/>
          <w:szCs w:val="20"/>
        </w:rPr>
        <w:t xml:space="preserve"> 109: 254-260.</w:t>
      </w:r>
    </w:p>
    <w:p w14:paraId="7826B5A6" w14:textId="64670DCE" w:rsidR="00086C49" w:rsidRPr="00115D57" w:rsidRDefault="00086C49" w:rsidP="005A72EF">
      <w:pPr>
        <w:spacing w:after="0" w:line="240" w:lineRule="auto"/>
        <w:rPr>
          <w:rFonts w:ascii="Calibri" w:eastAsia="Times New Roman" w:hAnsi="Calibri" w:cs="Times New Roman"/>
          <w:color w:val="000000"/>
          <w:sz w:val="20"/>
          <w:szCs w:val="20"/>
        </w:rPr>
      </w:pPr>
    </w:p>
    <w:p w14:paraId="608988C0" w14:textId="64E720CD"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Crecilius, E.A., V.I. Cullinan, L.F. Lefkovitz and C. Peden. 1995. Historical trends in the accumulation of che</w:t>
      </w:r>
      <w:r w:rsidR="0005229A" w:rsidRPr="00115D57">
        <w:rPr>
          <w:rFonts w:ascii="Calibri" w:eastAsia="Times New Roman" w:hAnsi="Calibri" w:cs="Times New Roman"/>
          <w:color w:val="000000"/>
          <w:sz w:val="20"/>
          <w:szCs w:val="20"/>
        </w:rPr>
        <w:t>micals in Puget Sound. 825-831, i</w:t>
      </w:r>
      <w:r w:rsidRPr="00115D57">
        <w:rPr>
          <w:rFonts w:ascii="Calibri" w:eastAsia="Times New Roman" w:hAnsi="Calibri" w:cs="Times New Roman"/>
          <w:color w:val="000000"/>
          <w:sz w:val="20"/>
          <w:szCs w:val="20"/>
        </w:rPr>
        <w:t>n Volume 2, Puget Sound Research '95 Proceedings, Puget Sound Water Quality Authority, Olympia.</w:t>
      </w:r>
    </w:p>
    <w:p w14:paraId="776E7AB9"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1FDD7A49" w14:textId="3CF75939"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Feely, R. A., S. R. Alin, J. Newton, C. L. Sabine, M. Warner, A. Devol, C. Krembs, and C. Maloy. 2010. The combined effects of ocean acidification, mixing, and respiration on pH and carbonate saturation in an urbanized estuary. </w:t>
      </w:r>
      <w:r w:rsidRPr="00115D57">
        <w:rPr>
          <w:rFonts w:ascii="Calibri" w:eastAsia="Times New Roman" w:hAnsi="Calibri" w:cs="Times New Roman"/>
          <w:i/>
          <w:color w:val="000000"/>
          <w:sz w:val="20"/>
          <w:szCs w:val="20"/>
        </w:rPr>
        <w:t>Estuarine, Coastal and Shelf Science</w:t>
      </w:r>
      <w:r w:rsidRPr="00115D57">
        <w:rPr>
          <w:rFonts w:ascii="Calibri" w:eastAsia="Times New Roman" w:hAnsi="Calibri" w:cs="Times New Roman"/>
          <w:color w:val="000000"/>
          <w:sz w:val="20"/>
          <w:szCs w:val="20"/>
        </w:rPr>
        <w:t>, 88, 442-449, doi:10.1016/j.ecss.2010.05.004</w:t>
      </w:r>
    </w:p>
    <w:p w14:paraId="557EA58E"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1A759D1" w14:textId="0C2D69D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Field, D., D. Cayan, and F. Chavez. 2006. Secular warming in the California current and North Pacific. </w:t>
      </w:r>
      <w:r w:rsidRPr="00115D57">
        <w:rPr>
          <w:rFonts w:ascii="Calibri" w:eastAsia="Times New Roman" w:hAnsi="Calibri" w:cs="Times New Roman"/>
          <w:i/>
          <w:color w:val="000000"/>
          <w:sz w:val="20"/>
          <w:szCs w:val="20"/>
        </w:rPr>
        <w:t>California Cooperative Oceanic Fisheries Investigations Reports</w:t>
      </w:r>
      <w:r w:rsidRPr="00115D57">
        <w:rPr>
          <w:rFonts w:ascii="Calibri" w:eastAsia="Times New Roman" w:hAnsi="Calibri" w:cs="Times New Roman"/>
          <w:color w:val="000000"/>
          <w:sz w:val="20"/>
          <w:szCs w:val="20"/>
        </w:rPr>
        <w:t>, 47, 92-108.</w:t>
      </w:r>
    </w:p>
    <w:p w14:paraId="676D20EE" w14:textId="39376C1A"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Hollowed, A. B., S. R. Hare, and W. S. Wooster. 2001. Pacific Basin climate variability and patterns of Northeast Pacific marine fish production.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49, 257-282, doi:10.1016/S0079-6611(01)00026-X. </w:t>
      </w:r>
    </w:p>
    <w:p w14:paraId="1E3AFF55" w14:textId="58622A35" w:rsidR="005B3024" w:rsidRPr="00115D57" w:rsidRDefault="005B3024" w:rsidP="005A72EF">
      <w:pPr>
        <w:spacing w:after="0" w:line="240" w:lineRule="auto"/>
        <w:rPr>
          <w:rFonts w:ascii="Calibri" w:eastAsia="Times New Roman" w:hAnsi="Calibri" w:cs="Times New Roman"/>
          <w:color w:val="000000"/>
          <w:sz w:val="20"/>
          <w:szCs w:val="20"/>
        </w:rPr>
      </w:pPr>
    </w:p>
    <w:p w14:paraId="10E87888" w14:textId="77777777"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Gaydos, J.K. and S.F. Pearson. 2011. Birds and mammals that depend on the Salish Sea: A</w:t>
      </w:r>
    </w:p>
    <w:p w14:paraId="48FA1449" w14:textId="4164B31A"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compilation. </w:t>
      </w:r>
      <w:r w:rsidRPr="00115D57">
        <w:rPr>
          <w:rFonts w:ascii="Calibri" w:eastAsia="Times New Roman" w:hAnsi="Calibri" w:cs="Times New Roman"/>
          <w:i/>
          <w:color w:val="000000"/>
          <w:sz w:val="20"/>
          <w:szCs w:val="20"/>
        </w:rPr>
        <w:t>Northwest Naturalist</w:t>
      </w:r>
      <w:r w:rsidRPr="00115D57">
        <w:rPr>
          <w:rFonts w:ascii="Calibri" w:eastAsia="Times New Roman" w:hAnsi="Calibri" w:cs="Times New Roman"/>
          <w:color w:val="000000"/>
          <w:sz w:val="20"/>
          <w:szCs w:val="20"/>
        </w:rPr>
        <w:t>: 92:79–94.</w:t>
      </w:r>
    </w:p>
    <w:p w14:paraId="57878F99" w14:textId="069CD21A" w:rsidR="005B3024" w:rsidRPr="00115D57" w:rsidRDefault="005B3024" w:rsidP="005A72EF">
      <w:pPr>
        <w:spacing w:after="0" w:line="240" w:lineRule="auto"/>
        <w:rPr>
          <w:rFonts w:ascii="Calibri" w:eastAsia="Times New Roman" w:hAnsi="Calibri" w:cs="Times New Roman"/>
          <w:color w:val="000000"/>
          <w:sz w:val="20"/>
          <w:szCs w:val="20"/>
        </w:rPr>
      </w:pPr>
    </w:p>
    <w:p w14:paraId="4934EA0A" w14:textId="56354707"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Intergovernmental Panel on Climate Change. 2014. Climate Change 2014: Synthesis Report. Contribution of Working Groups I, II and III to the Fifth Assessment Report of the Intergovernmental Panel on Climate Change [Core Writing Team, R.K. Pachauri and L.A. Meyer (eds.)]. IPCC, Geneva, Switzerland, 151 pp.</w:t>
      </w:r>
    </w:p>
    <w:p w14:paraId="54F2C563" w14:textId="008B4BBF" w:rsidR="00B435B7" w:rsidRPr="00115D57" w:rsidRDefault="00B435B7" w:rsidP="005A72EF">
      <w:pPr>
        <w:spacing w:after="0" w:line="240" w:lineRule="auto"/>
        <w:rPr>
          <w:rFonts w:ascii="Calibri" w:eastAsia="Times New Roman" w:hAnsi="Calibri" w:cs="Times New Roman"/>
          <w:color w:val="000000"/>
          <w:sz w:val="20"/>
          <w:szCs w:val="20"/>
        </w:rPr>
      </w:pPr>
    </w:p>
    <w:p w14:paraId="7AE59D9F" w14:textId="26F9C3D2" w:rsidR="00B435B7" w:rsidRPr="00115D57" w:rsidRDefault="00B435B7" w:rsidP="00B435B7">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Li, L., D. Mackas, B. Hunt, J. Schweigert, E. Pakhomov, I. Perry, M. Galbraith, T.J. Pitcher. 2013. Zooplankton communities in the Strait of Georgia, British Columbia, track large-scale climate forcing over the Pacific Ocean.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doi:http://dx.doi.org/10.1016/j.pocean.2013.05.025</w:t>
      </w:r>
    </w:p>
    <w:p w14:paraId="04E5061C" w14:textId="612823C1" w:rsidR="0001127E" w:rsidRPr="00115D57" w:rsidRDefault="0001127E" w:rsidP="005A72EF">
      <w:pPr>
        <w:spacing w:after="0" w:line="240" w:lineRule="auto"/>
        <w:rPr>
          <w:rFonts w:ascii="Calibri" w:eastAsia="Times New Roman" w:hAnsi="Calibri" w:cs="Times New Roman"/>
          <w:color w:val="000000"/>
          <w:sz w:val="20"/>
          <w:szCs w:val="20"/>
        </w:rPr>
      </w:pPr>
    </w:p>
    <w:p w14:paraId="5BF09D2C" w14:textId="7527ABE6" w:rsidR="0001127E" w:rsidRPr="00115D57" w:rsidRDefault="0001127E" w:rsidP="005A72EF">
      <w:pPr>
        <w:spacing w:after="0" w:line="240" w:lineRule="auto"/>
        <w:rPr>
          <w:sz w:val="20"/>
          <w:szCs w:val="20"/>
        </w:rPr>
      </w:pPr>
      <w:r w:rsidRPr="00115D57">
        <w:rPr>
          <w:rFonts w:ascii="Calibri" w:eastAsia="Times New Roman" w:hAnsi="Calibri" w:cs="Times New Roman"/>
          <w:color w:val="000000"/>
          <w:sz w:val="20"/>
          <w:szCs w:val="20"/>
        </w:rPr>
        <w:t xml:space="preserve">Littell, J.S., M. McGuire Elsner, L.C. Whitely Binder, and A.K. Snover (eds). 2009. </w:t>
      </w:r>
      <w:r w:rsidRPr="00115D57">
        <w:rPr>
          <w:rFonts w:ascii="Calibri" w:eastAsia="Times New Roman" w:hAnsi="Calibri" w:cs="Times New Roman"/>
          <w:i/>
          <w:color w:val="000000"/>
          <w:sz w:val="20"/>
          <w:szCs w:val="20"/>
        </w:rPr>
        <w:t>The Washington Climate Change Impacts Assessment: Evaluating Washington's Future in a Changing Climate.</w:t>
      </w:r>
      <w:r w:rsidRPr="00115D57">
        <w:rPr>
          <w:rFonts w:ascii="Calibri" w:eastAsia="Times New Roman" w:hAnsi="Calibri" w:cs="Times New Roman"/>
          <w:color w:val="000000"/>
          <w:sz w:val="20"/>
          <w:szCs w:val="20"/>
        </w:rPr>
        <w:t xml:space="preserve"> Climate Impacts Group, University of Washington, Seattle, Washington. </w:t>
      </w:r>
      <w:r w:rsidRPr="00115D57">
        <w:rPr>
          <w:sz w:val="20"/>
          <w:szCs w:val="20"/>
        </w:rPr>
        <w:t xml:space="preserve">Available at: </w:t>
      </w:r>
      <w:hyperlink r:id="rId24" w:history="1">
        <w:r w:rsidR="00D26FDD" w:rsidRPr="00115D57">
          <w:rPr>
            <w:rStyle w:val="Hyperlink"/>
            <w:sz w:val="20"/>
            <w:szCs w:val="20"/>
          </w:rPr>
          <w:t>www.cses.washington.edu/db/pdf/wacciaexecsummary638.pdf</w:t>
        </w:r>
      </w:hyperlink>
    </w:p>
    <w:p w14:paraId="684FB26D" w14:textId="15F63D73" w:rsidR="00D26FDD" w:rsidRPr="00115D57" w:rsidRDefault="00D26FDD" w:rsidP="005A72EF">
      <w:pPr>
        <w:spacing w:after="0" w:line="240" w:lineRule="auto"/>
        <w:rPr>
          <w:sz w:val="20"/>
          <w:szCs w:val="20"/>
        </w:rPr>
      </w:pPr>
    </w:p>
    <w:p w14:paraId="22A03374" w14:textId="58E658F6" w:rsidR="00CE3273" w:rsidRPr="00115D57" w:rsidRDefault="00CE3273" w:rsidP="005A72EF">
      <w:pPr>
        <w:spacing w:after="0" w:line="240" w:lineRule="auto"/>
        <w:rPr>
          <w:sz w:val="20"/>
          <w:szCs w:val="20"/>
        </w:rPr>
      </w:pPr>
      <w:r w:rsidRPr="00115D57">
        <w:rPr>
          <w:sz w:val="20"/>
          <w:szCs w:val="20"/>
        </w:rPr>
        <w:t>Mauger, G.S., J.H. Casola, H.A. Morgan, R.L. Strauch, B. Jones, B. Curry, T.M. Busch Isaksen, L. Whitely Binder, M.B. Krosby, and A.K. Snover. 2015. State of Knowledge: Climate Change in Puget Sound. Report prepared for the Puget Sound Partnership and the National Oceanic and Atmospheric Administration. Climate Impacts Group, University of Washington, Seattle. doi:10.7915/CIG93777D</w:t>
      </w:r>
    </w:p>
    <w:p w14:paraId="72C6BB38" w14:textId="77777777" w:rsidR="00CE3273" w:rsidRPr="00115D57" w:rsidRDefault="00CE3273" w:rsidP="005A72EF">
      <w:pPr>
        <w:spacing w:after="0" w:line="240" w:lineRule="auto"/>
        <w:rPr>
          <w:sz w:val="20"/>
          <w:szCs w:val="20"/>
        </w:rPr>
      </w:pPr>
    </w:p>
    <w:p w14:paraId="60095292" w14:textId="2D1D2F21" w:rsidR="00D26FDD" w:rsidRPr="00115D57" w:rsidRDefault="00D26FDD" w:rsidP="005A72EF">
      <w:pPr>
        <w:spacing w:after="0" w:line="240" w:lineRule="auto"/>
        <w:rPr>
          <w:rFonts w:ascii="Calibri" w:eastAsia="Times New Roman" w:hAnsi="Calibri" w:cs="Times New Roman"/>
          <w:color w:val="000000"/>
          <w:sz w:val="20"/>
          <w:szCs w:val="20"/>
        </w:rPr>
      </w:pPr>
      <w:r w:rsidRPr="00115D57">
        <w:rPr>
          <w:sz w:val="20"/>
          <w:szCs w:val="20"/>
        </w:rPr>
        <w:t>Meador, J.P., F.C. Sommers, G.M. Ylitalo, C.A. Sloan. 2006. Altered growth and related physiological response in juvenile Chinook salmon (</w:t>
      </w:r>
      <w:r w:rsidRPr="00115D57">
        <w:rPr>
          <w:i/>
          <w:sz w:val="20"/>
          <w:szCs w:val="20"/>
        </w:rPr>
        <w:t>Oncorhynchus tshawytscha</w:t>
      </w:r>
      <w:r w:rsidRPr="00115D57">
        <w:rPr>
          <w:sz w:val="20"/>
          <w:szCs w:val="20"/>
        </w:rPr>
        <w:t>) from dietary exposure to polycycli</w:t>
      </w:r>
      <w:r w:rsidR="0005229A" w:rsidRPr="00115D57">
        <w:rPr>
          <w:sz w:val="20"/>
          <w:szCs w:val="20"/>
        </w:rPr>
        <w:t>c aromatic hydrocarbons (PAHs).</w:t>
      </w:r>
      <w:r w:rsidRPr="00115D57">
        <w:rPr>
          <w:i/>
          <w:sz w:val="20"/>
          <w:szCs w:val="20"/>
          <w:shd w:val="clear" w:color="auto" w:fill="FFFFFF"/>
        </w:rPr>
        <w:t xml:space="preserve"> Can. J. of Fish. and Aqua. Sci.</w:t>
      </w:r>
      <w:r w:rsidRPr="00115D57">
        <w:rPr>
          <w:sz w:val="20"/>
          <w:szCs w:val="20"/>
          <w:shd w:val="clear" w:color="auto" w:fill="FFFFFF"/>
        </w:rPr>
        <w:t xml:space="preserve"> </w:t>
      </w:r>
      <w:r w:rsidRPr="00115D57">
        <w:rPr>
          <w:sz w:val="20"/>
          <w:szCs w:val="20"/>
        </w:rPr>
        <w:t xml:space="preserve"> 63: 2364-2376.</w:t>
      </w:r>
    </w:p>
    <w:p w14:paraId="04C3B45D"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E6C38E2" w14:textId="7777777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lastRenderedPageBreak/>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10, 521-529.</w:t>
      </w:r>
    </w:p>
    <w:p w14:paraId="2F5296B4"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53EA14E3" w14:textId="2BA85E8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2015. Present-day and future climate pathways affecting the harmful algal blooms species </w:t>
      </w:r>
      <w:r w:rsidRPr="00115D57">
        <w:rPr>
          <w:rFonts w:ascii="Calibri" w:eastAsia="Times New Roman" w:hAnsi="Calibri" w:cs="Times New Roman"/>
          <w:i/>
          <w:color w:val="000000"/>
          <w:sz w:val="20"/>
          <w:szCs w:val="20"/>
        </w:rPr>
        <w:t>Alexandrium catenella</w:t>
      </w:r>
      <w:r w:rsidRPr="00115D57">
        <w:rPr>
          <w:rFonts w:ascii="Calibri" w:eastAsia="Times New Roman" w:hAnsi="Calibri" w:cs="Times New Roman"/>
          <w:color w:val="000000"/>
          <w:sz w:val="20"/>
          <w:szCs w:val="20"/>
        </w:rPr>
        <w:t xml:space="preserve"> in Puget Sound, WA, USA.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48, 1-11. 25</w:t>
      </w:r>
    </w:p>
    <w:p w14:paraId="753F2394" w14:textId="1244C9FF" w:rsidR="005B3024" w:rsidRPr="00115D57" w:rsidRDefault="005B3024" w:rsidP="005A72EF">
      <w:pPr>
        <w:spacing w:after="0" w:line="240" w:lineRule="auto"/>
        <w:rPr>
          <w:rFonts w:ascii="Calibri" w:eastAsia="Times New Roman" w:hAnsi="Calibri" w:cs="Times New Roman"/>
          <w:color w:val="000000"/>
          <w:sz w:val="20"/>
          <w:szCs w:val="20"/>
        </w:rPr>
      </w:pPr>
    </w:p>
    <w:p w14:paraId="7405FE65" w14:textId="474CC674"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O'Neill, S.M., and West, J.E. 2009. Marine Distribution, Life History Traits, and the Accumulation of Polychlorinated Biphenyls in Chinook Salmon from Puget Sound, Washington</w:t>
      </w:r>
      <w:r w:rsidRPr="00115D57">
        <w:rPr>
          <w:rFonts w:ascii="Calibri" w:eastAsia="Times New Roman" w:hAnsi="Calibri" w:cs="Times New Roman"/>
          <w:i/>
          <w:color w:val="000000"/>
          <w:sz w:val="20"/>
          <w:szCs w:val="20"/>
        </w:rPr>
        <w:t xml:space="preserve">. Transactions of the American Fisheries Society </w:t>
      </w:r>
      <w:r w:rsidRPr="00115D57">
        <w:rPr>
          <w:rFonts w:ascii="Calibri" w:eastAsia="Times New Roman" w:hAnsi="Calibri" w:cs="Times New Roman"/>
          <w:color w:val="000000"/>
          <w:sz w:val="20"/>
          <w:szCs w:val="20"/>
        </w:rPr>
        <w:t>138(3): 616-632.</w:t>
      </w:r>
    </w:p>
    <w:p w14:paraId="6766276E" w14:textId="55039840" w:rsidR="00FC32B7" w:rsidRPr="00115D57" w:rsidRDefault="00FC32B7" w:rsidP="005A72EF">
      <w:pPr>
        <w:spacing w:after="0" w:line="240" w:lineRule="auto"/>
        <w:rPr>
          <w:rFonts w:ascii="Calibri" w:eastAsia="Times New Roman" w:hAnsi="Calibri" w:cs="Times New Roman"/>
          <w:color w:val="000000"/>
          <w:sz w:val="20"/>
          <w:szCs w:val="20"/>
        </w:rPr>
      </w:pPr>
    </w:p>
    <w:p w14:paraId="05F4C1AB" w14:textId="1BA5A682" w:rsidR="00FC32B7" w:rsidRPr="00115D57" w:rsidRDefault="00FC32B7" w:rsidP="005A72EF">
      <w:pPr>
        <w:spacing w:after="0" w:line="240" w:lineRule="auto"/>
        <w:rPr>
          <w:rFonts w:ascii="Calibri" w:eastAsia="Times New Roman" w:hAnsi="Calibri" w:cs="Times New Roman"/>
          <w:color w:val="000000"/>
          <w:sz w:val="20"/>
          <w:szCs w:val="20"/>
        </w:rPr>
      </w:pPr>
      <w:r w:rsidRPr="00115D57">
        <w:rPr>
          <w:sz w:val="20"/>
          <w:szCs w:val="20"/>
        </w:rPr>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5A72EF">
      <w:pPr>
        <w:spacing w:after="0" w:line="240" w:lineRule="auto"/>
        <w:rPr>
          <w:rFonts w:ascii="Calibri" w:eastAsia="Times New Roman" w:hAnsi="Calibri" w:cs="Times New Roman"/>
          <w:color w:val="000000"/>
          <w:sz w:val="20"/>
          <w:szCs w:val="20"/>
        </w:rPr>
      </w:pPr>
    </w:p>
    <w:p w14:paraId="31656E76" w14:textId="3A033D7A" w:rsidR="002E417E" w:rsidRPr="00115D57" w:rsidRDefault="002E417E"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Palsson, W.A., T.J. Northrup, and M.W. Baker. 1998. Puget Sound Groundfish Management Plan. Washington Department of Fish and Wildlife. Olympia, WA.</w:t>
      </w:r>
    </w:p>
    <w:p w14:paraId="295A350F" w14:textId="04B23BB9" w:rsidR="00543F3F" w:rsidRPr="00115D57" w:rsidRDefault="00543F3F" w:rsidP="005A72EF">
      <w:pPr>
        <w:spacing w:after="0" w:line="240" w:lineRule="auto"/>
        <w:rPr>
          <w:rFonts w:ascii="Calibri" w:eastAsia="Times New Roman" w:hAnsi="Calibri" w:cs="Times New Roman"/>
          <w:color w:val="000000"/>
          <w:sz w:val="20"/>
          <w:szCs w:val="20"/>
        </w:rPr>
      </w:pPr>
    </w:p>
    <w:p w14:paraId="6EEFBB17" w14:textId="574A679B" w:rsidR="00086C49" w:rsidRPr="00115D57" w:rsidRDefault="00EF17C3" w:rsidP="00EF17C3">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PSEMP Marine Waters Workgroup. 2016. Puget Sound marine waters: 2015 overview. S. K. Moore, R. Wold, K. Stark, J. Bos, P. Williams, K. Dzinbal, C. Krembs and J. Newton (Eds). URL: www.psp.wa.gov/PSEMP/PSmarinewatersoverview.php.</w:t>
      </w:r>
    </w:p>
    <w:p w14:paraId="326702DC" w14:textId="77777777" w:rsidR="00EF17C3" w:rsidRPr="00115D57" w:rsidRDefault="00EF17C3" w:rsidP="005A72EF">
      <w:pPr>
        <w:spacing w:after="0" w:line="240" w:lineRule="auto"/>
        <w:rPr>
          <w:sz w:val="20"/>
          <w:szCs w:val="20"/>
        </w:rPr>
      </w:pPr>
    </w:p>
    <w:p w14:paraId="6957E41C" w14:textId="1397676A" w:rsidR="009073FF" w:rsidRPr="00115D57" w:rsidRDefault="009073FF" w:rsidP="005A72EF">
      <w:pPr>
        <w:spacing w:after="0" w:line="240" w:lineRule="auto"/>
        <w:rPr>
          <w:sz w:val="20"/>
          <w:szCs w:val="20"/>
        </w:rPr>
      </w:pPr>
      <w:r w:rsidRPr="00115D57">
        <w:rPr>
          <w:sz w:val="20"/>
          <w:szCs w:val="20"/>
        </w:rPr>
        <w:t xml:space="preserve">Puget Sound Water Quality Action Team. 2002. </w:t>
      </w:r>
      <w:r w:rsidRPr="00115D57">
        <w:rPr>
          <w:i/>
          <w:sz w:val="20"/>
          <w:szCs w:val="20"/>
        </w:rPr>
        <w:t>2002 Puget Sound Update: Eighth Annual Report of the Puget Sound Ambient Monitoring Program</w:t>
      </w:r>
      <w:r w:rsidRPr="00115D57">
        <w:rPr>
          <w:sz w:val="20"/>
          <w:szCs w:val="20"/>
        </w:rPr>
        <w:t>. Puget Sound Water Quality Action Team. Olympia, Washington.</w:t>
      </w:r>
    </w:p>
    <w:p w14:paraId="1454F6FA" w14:textId="77777777" w:rsidR="00EF17C3" w:rsidRPr="00115D57" w:rsidRDefault="00EF17C3" w:rsidP="005A72EF">
      <w:pPr>
        <w:spacing w:after="0" w:line="240" w:lineRule="auto"/>
        <w:rPr>
          <w:sz w:val="20"/>
          <w:szCs w:val="20"/>
        </w:rPr>
      </w:pPr>
    </w:p>
    <w:p w14:paraId="03F42E2F" w14:textId="3CFEC193" w:rsidR="00E712FF" w:rsidRPr="00115D57" w:rsidRDefault="00E712FF" w:rsidP="005A72EF">
      <w:pPr>
        <w:spacing w:after="0" w:line="240" w:lineRule="auto"/>
        <w:rPr>
          <w:sz w:val="20"/>
          <w:szCs w:val="20"/>
        </w:rPr>
      </w:pPr>
      <w:r w:rsidRPr="00115D57">
        <w:rPr>
          <w:sz w:val="20"/>
          <w:szCs w:val="20"/>
        </w:rPr>
        <w:t>Roberts, M., T. Mohamedali, B. Sackmann, T. Khang</w:t>
      </w:r>
      <w:r w:rsidR="00010AAC" w:rsidRPr="00115D57">
        <w:rPr>
          <w:sz w:val="20"/>
          <w:szCs w:val="20"/>
        </w:rPr>
        <w:t>ao</w:t>
      </w:r>
      <w:r w:rsidRPr="00115D57">
        <w:rPr>
          <w:sz w:val="20"/>
          <w:szCs w:val="20"/>
        </w:rPr>
        <w:t xml:space="preserve">nkar, </w:t>
      </w:r>
      <w:r w:rsidR="00010AAC" w:rsidRPr="00115D57">
        <w:rPr>
          <w:sz w:val="20"/>
          <w:szCs w:val="20"/>
        </w:rPr>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5A72EF">
      <w:pPr>
        <w:spacing w:after="0" w:line="240" w:lineRule="auto"/>
        <w:rPr>
          <w:sz w:val="20"/>
          <w:szCs w:val="20"/>
        </w:rPr>
      </w:pPr>
    </w:p>
    <w:p w14:paraId="1641D2BF" w14:textId="77777777" w:rsidR="00FC32B7" w:rsidRPr="00115D57" w:rsidRDefault="00086C49" w:rsidP="00543F3F">
      <w:pPr>
        <w:tabs>
          <w:tab w:val="left" w:pos="8390"/>
        </w:tabs>
        <w:spacing w:after="0" w:line="240" w:lineRule="auto"/>
        <w:rPr>
          <w:sz w:val="20"/>
          <w:szCs w:val="20"/>
        </w:rPr>
      </w:pPr>
      <w:r w:rsidRPr="00115D57">
        <w:rPr>
          <w:sz w:val="20"/>
          <w:szCs w:val="20"/>
        </w:rPr>
        <w:t xml:space="preserve">Waples, R.S. 1999. Dispelling some myths about hatcheries. </w:t>
      </w:r>
      <w:r w:rsidRPr="00115D57">
        <w:rPr>
          <w:i/>
          <w:sz w:val="20"/>
          <w:szCs w:val="20"/>
        </w:rPr>
        <w:t>Fisheries</w:t>
      </w:r>
      <w:r w:rsidRPr="00115D57">
        <w:rPr>
          <w:sz w:val="20"/>
          <w:szCs w:val="20"/>
        </w:rPr>
        <w:t xml:space="preserve"> 24: 12–21.</w:t>
      </w:r>
    </w:p>
    <w:p w14:paraId="5B4E195F" w14:textId="77777777" w:rsidR="00FC32B7" w:rsidRPr="00115D57" w:rsidRDefault="00FC32B7" w:rsidP="00543F3F">
      <w:pPr>
        <w:tabs>
          <w:tab w:val="left" w:pos="8390"/>
        </w:tabs>
        <w:spacing w:after="0" w:line="240" w:lineRule="auto"/>
        <w:rPr>
          <w:sz w:val="20"/>
          <w:szCs w:val="20"/>
        </w:rPr>
      </w:pPr>
    </w:p>
    <w:p w14:paraId="6BA74674" w14:textId="363A5BB2" w:rsidR="00086C49" w:rsidRPr="00115D57" w:rsidRDefault="00FC32B7" w:rsidP="00543F3F">
      <w:pPr>
        <w:tabs>
          <w:tab w:val="left" w:pos="8390"/>
        </w:tabs>
        <w:spacing w:after="0" w:line="240" w:lineRule="auto"/>
        <w:rPr>
          <w:sz w:val="20"/>
          <w:szCs w:val="20"/>
        </w:rPr>
      </w:pPr>
      <w:r w:rsidRPr="00115D57">
        <w:rPr>
          <w:sz w:val="20"/>
          <w:szCs w:val="20"/>
        </w:rPr>
        <w:t>WADOE. 2017. Marine Waters Program, Washington Department of Ecology. http://www.ecy.wa.gov/programs/eap/mar_wat/</w:t>
      </w:r>
      <w:r w:rsidR="00543F3F" w:rsidRPr="00115D57">
        <w:rPr>
          <w:sz w:val="20"/>
          <w:szCs w:val="20"/>
        </w:rPr>
        <w:tab/>
      </w:r>
    </w:p>
    <w:p w14:paraId="25CACEBF" w14:textId="706A3AB1" w:rsidR="00543F3F" w:rsidRPr="00115D57" w:rsidRDefault="00543F3F" w:rsidP="00543F3F">
      <w:pPr>
        <w:tabs>
          <w:tab w:val="left" w:pos="8390"/>
        </w:tabs>
        <w:spacing w:after="0" w:line="240" w:lineRule="auto"/>
        <w:rPr>
          <w:sz w:val="20"/>
          <w:szCs w:val="20"/>
        </w:rPr>
      </w:pP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3931FFF1" w14:textId="77777777"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6201F37"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B24515">
      <w:pPr>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plan, Isaac" w:date="2017-03-08T07:27:00Z" w:initials="KI">
    <w:p w14:paraId="3D596FDF" w14:textId="40D484B7" w:rsidR="00BE1846" w:rsidRDefault="00BE1846">
      <w:pPr>
        <w:pStyle w:val="CommentText"/>
      </w:pPr>
      <w:bookmarkStart w:id="1" w:name="_GoBack"/>
      <w:bookmarkEnd w:id="1"/>
      <w:r>
        <w:rPr>
          <w:rStyle w:val="CommentReference"/>
        </w:rPr>
        <w:annotationRef/>
      </w:r>
      <w:r>
        <w:t xml:space="preserve">Depending on the journal and readers, you might document a bit more who weighed in on the coneceptual diagrams, what documents they relied upon, and what how you went about this process.  Perhaps cite some other papers that talk about collaborative model building of this type – which is a real strength of the approach and others will want to replicate. </w:t>
      </w:r>
    </w:p>
  </w:comment>
  <w:comment w:id="2" w:author="Kaplan, Isaac" w:date="2017-03-08T07:04:00Z" w:initials="KI">
    <w:p w14:paraId="5319A479" w14:textId="69FB5AD3" w:rsidR="00DC7A50" w:rsidRDefault="00DC7A50">
      <w:pPr>
        <w:pStyle w:val="CommentText"/>
      </w:pPr>
      <w:r>
        <w:rPr>
          <w:rStyle w:val="CommentReference"/>
        </w:rPr>
        <w:annotationRef/>
      </w:r>
      <w:r>
        <w:t>(of Chinook salmon)  ?</w:t>
      </w:r>
    </w:p>
  </w:comment>
  <w:comment w:id="3" w:author="Kaplan, Isaac" w:date="2017-03-08T07:12:00Z" w:initials="KI">
    <w:p w14:paraId="33A432B0" w14:textId="78A5158F" w:rsidR="00DC7A50" w:rsidRDefault="00DC7A50">
      <w:pPr>
        <w:pStyle w:val="CommentText"/>
      </w:pPr>
      <w:r>
        <w:rPr>
          <w:rStyle w:val="CommentReference"/>
        </w:rPr>
        <w:annotationRef/>
      </w:r>
      <w:r>
        <w:t xml:space="preserve">Throughout manuscript, you talk about the strength of responses.    </w:t>
      </w:r>
      <w:r w:rsidR="00463D3C">
        <w:t>Is that how Melbourne Thomas discusses Qpress results, or it is more “likelihood of a positive effect” vs “likelhihood of negative effect”?    Just checking, because “strength of response” seems to get us away from the purely qualitative 1/0 approach (and I can’t remember the details of Qpress)</w:t>
      </w:r>
    </w:p>
  </w:comment>
  <w:comment w:id="4" w:author="Kaplan, Isaac" w:date="2017-03-08T07:09:00Z" w:initials="KI">
    <w:p w14:paraId="0E95001A" w14:textId="7F51D302" w:rsidR="00DC7A50" w:rsidRDefault="00DC7A50">
      <w:pPr>
        <w:pStyle w:val="CommentText"/>
      </w:pPr>
      <w:r>
        <w:rPr>
          <w:rStyle w:val="CommentReference"/>
        </w:rPr>
        <w:annotationRef/>
      </w:r>
      <w:r>
        <w:t xml:space="preserve">Make sure this is explained throroughly here, or in Discussion. </w:t>
      </w:r>
    </w:p>
  </w:comment>
  <w:comment w:id="5" w:author="Kaplan, Isaac" w:date="2017-03-08T07:10:00Z" w:initials="KI">
    <w:p w14:paraId="4A4CCD8A" w14:textId="76C7279F" w:rsidR="00DC7A50" w:rsidRDefault="00DC7A50">
      <w:pPr>
        <w:pStyle w:val="CommentText"/>
      </w:pPr>
      <w:r>
        <w:rPr>
          <w:rStyle w:val="CommentReference"/>
        </w:rPr>
        <w:annotationRef/>
      </w:r>
      <w:r>
        <w:t xml:space="preserve">Inverse relationship between survival and Harvest would also make sense if you include density dependence (negative effect of Abundance on Survival) – is density dependence included? If so perhaps note this. </w:t>
      </w:r>
    </w:p>
  </w:comment>
  <w:comment w:id="14" w:author="Kaplan, Isaac" w:date="2017-03-08T07:23:00Z" w:initials="KI">
    <w:p w14:paraId="2AFD1282" w14:textId="266ECD9E" w:rsidR="00BE1846" w:rsidRDefault="00BE1846">
      <w:pPr>
        <w:pStyle w:val="CommentText"/>
      </w:pPr>
      <w:r>
        <w:rPr>
          <w:rStyle w:val="CommentReference"/>
        </w:rPr>
        <w:annotationRef/>
      </w:r>
      <w:r>
        <w:t>Perhaps you need to explain above more thoroughly what ‘balanced’ means here.  Not obvious to me that ‘balanced’ QNM models are logically equivalent to a stable ecosystem (in the way that a balanced Ecopath with BA=0 is stable)</w:t>
      </w:r>
    </w:p>
  </w:comment>
  <w:comment w:id="16" w:author="Kathryn.Sobocinski" w:date="2017-02-21T15:09:00Z" w:initials="K">
    <w:p w14:paraId="1BBB59DB" w14:textId="7986721A" w:rsidR="005160E2" w:rsidRDefault="005160E2">
      <w:pPr>
        <w:pStyle w:val="CommentText"/>
      </w:pPr>
      <w:r>
        <w:rPr>
          <w:rStyle w:val="CommentReference"/>
        </w:rPr>
        <w:annotationRef/>
      </w:r>
      <w:r>
        <w:t>This table is still being filled out—the numbers should be correct, but the sources are still being input (and Correigh is double checking some of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596FDF" w15:done="0"/>
  <w15:commentEx w15:paraId="5319A479" w15:done="0"/>
  <w15:commentEx w15:paraId="33A432B0" w15:done="0"/>
  <w15:commentEx w15:paraId="0E95001A" w15:done="0"/>
  <w15:commentEx w15:paraId="4A4CCD8A" w15:done="0"/>
  <w15:commentEx w15:paraId="2AFD1282" w15:done="0"/>
  <w15:commentEx w15:paraId="1BBB59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A98EC" w14:textId="77777777" w:rsidR="00A4758F" w:rsidRDefault="00A4758F" w:rsidP="009073FF">
      <w:pPr>
        <w:spacing w:after="0" w:line="240" w:lineRule="auto"/>
      </w:pPr>
      <w:r>
        <w:separator/>
      </w:r>
    </w:p>
  </w:endnote>
  <w:endnote w:type="continuationSeparator" w:id="0">
    <w:p w14:paraId="5C4606E7" w14:textId="77777777" w:rsidR="00A4758F" w:rsidRDefault="00A4758F"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083C596B" w:rsidR="005160E2" w:rsidRDefault="005160E2">
        <w:pPr>
          <w:pStyle w:val="Footer"/>
          <w:jc w:val="center"/>
        </w:pPr>
        <w:r>
          <w:fldChar w:fldCharType="begin"/>
        </w:r>
        <w:r>
          <w:instrText xml:space="preserve"> PAGE   \* MERGEFORMAT </w:instrText>
        </w:r>
        <w:r>
          <w:fldChar w:fldCharType="separate"/>
        </w:r>
        <w:r w:rsidR="00EB5348">
          <w:rPr>
            <w:noProof/>
          </w:rPr>
          <w:t>2</w:t>
        </w:r>
        <w:r>
          <w:rPr>
            <w:noProof/>
          </w:rPr>
          <w:fldChar w:fldCharType="end"/>
        </w:r>
      </w:p>
    </w:sdtContent>
  </w:sdt>
  <w:p w14:paraId="0E43D8D6" w14:textId="77777777" w:rsidR="005160E2" w:rsidRDefault="00516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ACE6B" w14:textId="77777777" w:rsidR="00A4758F" w:rsidRDefault="00A4758F" w:rsidP="009073FF">
      <w:pPr>
        <w:spacing w:after="0" w:line="240" w:lineRule="auto"/>
      </w:pPr>
      <w:r>
        <w:separator/>
      </w:r>
    </w:p>
  </w:footnote>
  <w:footnote w:type="continuationSeparator" w:id="0">
    <w:p w14:paraId="2BD48D47" w14:textId="77777777" w:rsidR="00A4758F" w:rsidRDefault="00A4758F" w:rsidP="009073FF">
      <w:pPr>
        <w:spacing w:after="0" w:line="240" w:lineRule="auto"/>
      </w:pPr>
      <w:r>
        <w:continuationSeparator/>
      </w:r>
    </w:p>
  </w:footnote>
  <w:footnote w:id="1">
    <w:p w14:paraId="2EB858D8" w14:textId="77777777" w:rsidR="005160E2" w:rsidRPr="00707919" w:rsidRDefault="005160E2" w:rsidP="00707919">
      <w:pPr>
        <w:rPr>
          <w:sz w:val="20"/>
          <w:szCs w:val="20"/>
          <w:shd w:val="clear" w:color="auto" w:fill="FFFFFF"/>
        </w:rPr>
      </w:pPr>
      <w:r w:rsidRPr="00707919">
        <w:rPr>
          <w:rStyle w:val="FootnoteReference"/>
          <w:sz w:val="20"/>
          <w:szCs w:val="20"/>
        </w:rPr>
        <w:footnoteRef/>
      </w:r>
      <w:r w:rsidRPr="00707919">
        <w:rPr>
          <w:sz w:val="20"/>
          <w:szCs w:val="20"/>
        </w:rPr>
        <w:t xml:space="preserve"> </w:t>
      </w:r>
      <w:r w:rsidRPr="00707919">
        <w:rPr>
          <w:sz w:val="20"/>
          <w:szCs w:val="20"/>
          <w:shd w:val="clear" w:color="auto" w:fill="FFFFFF"/>
        </w:rPr>
        <w:t xml:space="preserve">Ogden, A.D., J.R. Irvine, K.K. English, S. Grant, K.D. Hyatt, L. Godbout, and C.A. Holt. 2015. Productivity (recruits-per-spawner) data for sockeye, pink, and chum salmon from .British Columbia. </w:t>
      </w:r>
      <w:r w:rsidRPr="00707919">
        <w:rPr>
          <w:i/>
          <w:sz w:val="20"/>
          <w:szCs w:val="20"/>
          <w:shd w:val="clear" w:color="auto" w:fill="FFFFFF"/>
        </w:rPr>
        <w:t>Can. Tech. Rep. Fish. Aquat. Sci.</w:t>
      </w:r>
      <w:r w:rsidRPr="00707919">
        <w:rPr>
          <w:sz w:val="20"/>
          <w:szCs w:val="20"/>
          <w:shd w:val="clear" w:color="auto" w:fill="FFFFFF"/>
        </w:rPr>
        <w:t xml:space="preserve"> 3130: vi + 57 p.</w:t>
      </w:r>
    </w:p>
    <w:p w14:paraId="4ECB00A5" w14:textId="479EB5FC" w:rsidR="005160E2" w:rsidRDefault="005160E2">
      <w:pPr>
        <w:pStyle w:val="FootnoteText"/>
      </w:pPr>
    </w:p>
  </w:footnote>
  <w:footnote w:id="2">
    <w:p w14:paraId="742A44AF" w14:textId="2FF2AFFC" w:rsidR="005160E2" w:rsidRDefault="005160E2">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3">
    <w:p w14:paraId="5ECFC5B2" w14:textId="2FF524F9" w:rsidR="005160E2" w:rsidRDefault="005160E2">
      <w:pPr>
        <w:pStyle w:val="FootnoteText"/>
      </w:pPr>
      <w:r>
        <w:rPr>
          <w:rStyle w:val="FootnoteReference"/>
        </w:rPr>
        <w:footnoteRef/>
      </w:r>
      <w:r>
        <w:t xml:space="preserve"> Decreased mixing as a result of changes in freshwater flow could lead to increased stratification; while the exact response is unknown (see Mauger et al. 2015), we have invoked an increase in stratification because decreased mixing would likely lead to declines in primary productivity.</w:t>
      </w:r>
    </w:p>
  </w:footnote>
  <w:footnote w:id="4">
    <w:p w14:paraId="3938E840" w14:textId="79C9E8DE" w:rsidR="005160E2" w:rsidRDefault="005160E2">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during this season (Littell et al. 2009).</w:t>
      </w:r>
    </w:p>
  </w:footnote>
  <w:footnote w:id="5">
    <w:p w14:paraId="31A6185A" w14:textId="5D69C8BA" w:rsidR="005160E2" w:rsidRDefault="005160E2">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6">
    <w:p w14:paraId="48CC064D" w14:textId="7DD0DB4B" w:rsidR="005160E2" w:rsidRDefault="005160E2">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plan, Isaac">
    <w15:presenceInfo w15:providerId="None" w15:userId="Kaplan, Isaac"/>
  </w15:person>
  <w15:person w15:author="Kathryn.Sobocinski">
    <w15:presenceInfo w15:providerId="None" w15:userId="Kathryn.Soboci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51602"/>
    <w:rsid w:val="0005229A"/>
    <w:rsid w:val="0005461A"/>
    <w:rsid w:val="00085F1D"/>
    <w:rsid w:val="00086C49"/>
    <w:rsid w:val="0009109E"/>
    <w:rsid w:val="00094338"/>
    <w:rsid w:val="000962D6"/>
    <w:rsid w:val="000A00F7"/>
    <w:rsid w:val="000A4E5A"/>
    <w:rsid w:val="000B451A"/>
    <w:rsid w:val="000B738A"/>
    <w:rsid w:val="000C028C"/>
    <w:rsid w:val="000D271F"/>
    <w:rsid w:val="000D564B"/>
    <w:rsid w:val="000E19B9"/>
    <w:rsid w:val="000E59F9"/>
    <w:rsid w:val="000E745D"/>
    <w:rsid w:val="000F561E"/>
    <w:rsid w:val="000F5F76"/>
    <w:rsid w:val="001057BC"/>
    <w:rsid w:val="00106E1B"/>
    <w:rsid w:val="00115D57"/>
    <w:rsid w:val="00116942"/>
    <w:rsid w:val="0012282F"/>
    <w:rsid w:val="00152159"/>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ED8"/>
    <w:rsid w:val="002355B2"/>
    <w:rsid w:val="002361E5"/>
    <w:rsid w:val="002424EF"/>
    <w:rsid w:val="00247076"/>
    <w:rsid w:val="002646C0"/>
    <w:rsid w:val="00284566"/>
    <w:rsid w:val="002A5E6B"/>
    <w:rsid w:val="002B4694"/>
    <w:rsid w:val="002C6D15"/>
    <w:rsid w:val="002D1EAB"/>
    <w:rsid w:val="002E3751"/>
    <w:rsid w:val="002E417E"/>
    <w:rsid w:val="002F52D4"/>
    <w:rsid w:val="002F62ED"/>
    <w:rsid w:val="003039C4"/>
    <w:rsid w:val="00304A2E"/>
    <w:rsid w:val="00306E12"/>
    <w:rsid w:val="003161D2"/>
    <w:rsid w:val="00320AF2"/>
    <w:rsid w:val="00323FD8"/>
    <w:rsid w:val="003403D5"/>
    <w:rsid w:val="003423A3"/>
    <w:rsid w:val="0034738E"/>
    <w:rsid w:val="003557A6"/>
    <w:rsid w:val="00357C10"/>
    <w:rsid w:val="00363663"/>
    <w:rsid w:val="00364312"/>
    <w:rsid w:val="00370D94"/>
    <w:rsid w:val="00381918"/>
    <w:rsid w:val="00392501"/>
    <w:rsid w:val="00394B91"/>
    <w:rsid w:val="003A59B2"/>
    <w:rsid w:val="003C1DDF"/>
    <w:rsid w:val="003D057F"/>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6D1"/>
    <w:rsid w:val="0049274A"/>
    <w:rsid w:val="00493EBD"/>
    <w:rsid w:val="0049536D"/>
    <w:rsid w:val="00497DF1"/>
    <w:rsid w:val="004A399A"/>
    <w:rsid w:val="004C5E60"/>
    <w:rsid w:val="004D11B8"/>
    <w:rsid w:val="004D3A02"/>
    <w:rsid w:val="004E404D"/>
    <w:rsid w:val="004F25FA"/>
    <w:rsid w:val="0050386A"/>
    <w:rsid w:val="005046A1"/>
    <w:rsid w:val="00506720"/>
    <w:rsid w:val="00506F2D"/>
    <w:rsid w:val="00510F2A"/>
    <w:rsid w:val="00514D97"/>
    <w:rsid w:val="005160E2"/>
    <w:rsid w:val="00526D6D"/>
    <w:rsid w:val="00543F3F"/>
    <w:rsid w:val="0058510D"/>
    <w:rsid w:val="00593D82"/>
    <w:rsid w:val="005A179E"/>
    <w:rsid w:val="005A24AB"/>
    <w:rsid w:val="005A72EF"/>
    <w:rsid w:val="005B1C50"/>
    <w:rsid w:val="005B3024"/>
    <w:rsid w:val="005C4081"/>
    <w:rsid w:val="005D2B45"/>
    <w:rsid w:val="005D4BA1"/>
    <w:rsid w:val="005E3CEA"/>
    <w:rsid w:val="00607B1C"/>
    <w:rsid w:val="00615258"/>
    <w:rsid w:val="00615A6F"/>
    <w:rsid w:val="00627D9D"/>
    <w:rsid w:val="0063006A"/>
    <w:rsid w:val="00634B00"/>
    <w:rsid w:val="006526AC"/>
    <w:rsid w:val="00656A84"/>
    <w:rsid w:val="006724C3"/>
    <w:rsid w:val="00686D25"/>
    <w:rsid w:val="00693ADF"/>
    <w:rsid w:val="006C2946"/>
    <w:rsid w:val="006C2986"/>
    <w:rsid w:val="006E0C57"/>
    <w:rsid w:val="006E3D36"/>
    <w:rsid w:val="006E6921"/>
    <w:rsid w:val="006E719E"/>
    <w:rsid w:val="006E7501"/>
    <w:rsid w:val="006F18C2"/>
    <w:rsid w:val="006F4CCD"/>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901A7"/>
    <w:rsid w:val="00796B14"/>
    <w:rsid w:val="007A1B23"/>
    <w:rsid w:val="007A2DF7"/>
    <w:rsid w:val="007B6216"/>
    <w:rsid w:val="007D50D7"/>
    <w:rsid w:val="007E0EAE"/>
    <w:rsid w:val="007E4BE0"/>
    <w:rsid w:val="007E7ABA"/>
    <w:rsid w:val="007F024A"/>
    <w:rsid w:val="007F2CE8"/>
    <w:rsid w:val="007F73DD"/>
    <w:rsid w:val="008030AA"/>
    <w:rsid w:val="0081617F"/>
    <w:rsid w:val="008334A9"/>
    <w:rsid w:val="00841ECC"/>
    <w:rsid w:val="00842A13"/>
    <w:rsid w:val="00843DD1"/>
    <w:rsid w:val="008473FD"/>
    <w:rsid w:val="00860817"/>
    <w:rsid w:val="00870D63"/>
    <w:rsid w:val="008761DD"/>
    <w:rsid w:val="0088203C"/>
    <w:rsid w:val="00884D8C"/>
    <w:rsid w:val="00885DD0"/>
    <w:rsid w:val="00892986"/>
    <w:rsid w:val="00893064"/>
    <w:rsid w:val="008B17DD"/>
    <w:rsid w:val="008B4D80"/>
    <w:rsid w:val="008E25B9"/>
    <w:rsid w:val="008F681C"/>
    <w:rsid w:val="009014E6"/>
    <w:rsid w:val="009073FF"/>
    <w:rsid w:val="0090748B"/>
    <w:rsid w:val="00910CB5"/>
    <w:rsid w:val="009126E1"/>
    <w:rsid w:val="00924FB3"/>
    <w:rsid w:val="009250FE"/>
    <w:rsid w:val="00942585"/>
    <w:rsid w:val="00943487"/>
    <w:rsid w:val="00950B14"/>
    <w:rsid w:val="00963C9B"/>
    <w:rsid w:val="00974037"/>
    <w:rsid w:val="00980CF5"/>
    <w:rsid w:val="00984CEE"/>
    <w:rsid w:val="00985A2C"/>
    <w:rsid w:val="00985FF9"/>
    <w:rsid w:val="0099211B"/>
    <w:rsid w:val="009A24CE"/>
    <w:rsid w:val="009A29FB"/>
    <w:rsid w:val="009A760B"/>
    <w:rsid w:val="009B4AEB"/>
    <w:rsid w:val="009B7E44"/>
    <w:rsid w:val="009D1D8E"/>
    <w:rsid w:val="009D39DD"/>
    <w:rsid w:val="00A013CA"/>
    <w:rsid w:val="00A11574"/>
    <w:rsid w:val="00A12CD2"/>
    <w:rsid w:val="00A20C0A"/>
    <w:rsid w:val="00A42B1E"/>
    <w:rsid w:val="00A4758F"/>
    <w:rsid w:val="00A54AFC"/>
    <w:rsid w:val="00A54FD3"/>
    <w:rsid w:val="00A619BC"/>
    <w:rsid w:val="00A63550"/>
    <w:rsid w:val="00A73140"/>
    <w:rsid w:val="00A746A3"/>
    <w:rsid w:val="00A757C9"/>
    <w:rsid w:val="00AA1CE5"/>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80E05"/>
    <w:rsid w:val="00B931D7"/>
    <w:rsid w:val="00B97FE8"/>
    <w:rsid w:val="00BA5879"/>
    <w:rsid w:val="00BA5A8F"/>
    <w:rsid w:val="00BB550C"/>
    <w:rsid w:val="00BD60C2"/>
    <w:rsid w:val="00BD63A0"/>
    <w:rsid w:val="00BE04F4"/>
    <w:rsid w:val="00BE1846"/>
    <w:rsid w:val="00BE1A97"/>
    <w:rsid w:val="00BF328F"/>
    <w:rsid w:val="00C04DAA"/>
    <w:rsid w:val="00C12C46"/>
    <w:rsid w:val="00C16641"/>
    <w:rsid w:val="00C17161"/>
    <w:rsid w:val="00C25CFF"/>
    <w:rsid w:val="00C33808"/>
    <w:rsid w:val="00C34B88"/>
    <w:rsid w:val="00C50CE9"/>
    <w:rsid w:val="00C528EA"/>
    <w:rsid w:val="00C62974"/>
    <w:rsid w:val="00C6789D"/>
    <w:rsid w:val="00C71FA4"/>
    <w:rsid w:val="00C74F7E"/>
    <w:rsid w:val="00C7627E"/>
    <w:rsid w:val="00C87A88"/>
    <w:rsid w:val="00CA3A6A"/>
    <w:rsid w:val="00CB5541"/>
    <w:rsid w:val="00CC7C6B"/>
    <w:rsid w:val="00CD10C6"/>
    <w:rsid w:val="00CE3273"/>
    <w:rsid w:val="00D06BF2"/>
    <w:rsid w:val="00D20B18"/>
    <w:rsid w:val="00D21599"/>
    <w:rsid w:val="00D26163"/>
    <w:rsid w:val="00D26FDD"/>
    <w:rsid w:val="00D3120B"/>
    <w:rsid w:val="00D3532E"/>
    <w:rsid w:val="00D36A71"/>
    <w:rsid w:val="00D41167"/>
    <w:rsid w:val="00D46D33"/>
    <w:rsid w:val="00D53C72"/>
    <w:rsid w:val="00D60A19"/>
    <w:rsid w:val="00D61EA6"/>
    <w:rsid w:val="00D62A54"/>
    <w:rsid w:val="00D661FA"/>
    <w:rsid w:val="00D92055"/>
    <w:rsid w:val="00DB0FD4"/>
    <w:rsid w:val="00DC7A50"/>
    <w:rsid w:val="00DD5B9F"/>
    <w:rsid w:val="00DD6312"/>
    <w:rsid w:val="00DE204B"/>
    <w:rsid w:val="00DF18EF"/>
    <w:rsid w:val="00E02D4F"/>
    <w:rsid w:val="00E03A89"/>
    <w:rsid w:val="00E03F99"/>
    <w:rsid w:val="00E2337A"/>
    <w:rsid w:val="00E25E76"/>
    <w:rsid w:val="00E40D74"/>
    <w:rsid w:val="00E6169F"/>
    <w:rsid w:val="00E642C3"/>
    <w:rsid w:val="00E66C82"/>
    <w:rsid w:val="00E712FF"/>
    <w:rsid w:val="00E776F5"/>
    <w:rsid w:val="00E95C13"/>
    <w:rsid w:val="00EA3032"/>
    <w:rsid w:val="00EA3761"/>
    <w:rsid w:val="00EB0034"/>
    <w:rsid w:val="00EB5348"/>
    <w:rsid w:val="00EB7385"/>
    <w:rsid w:val="00EC2556"/>
    <w:rsid w:val="00EC3048"/>
    <w:rsid w:val="00EC4294"/>
    <w:rsid w:val="00ED4742"/>
    <w:rsid w:val="00EF17C3"/>
    <w:rsid w:val="00EF1F37"/>
    <w:rsid w:val="00F12E06"/>
    <w:rsid w:val="00F1691E"/>
    <w:rsid w:val="00F32CAB"/>
    <w:rsid w:val="00F36078"/>
    <w:rsid w:val="00F55122"/>
    <w:rsid w:val="00F60C36"/>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hyperlink" Target="http://marinesurvivalproject.com/the-project/key-hypotheses/" TargetMode="External"/><Relationship Id="rId18" Type="http://schemas.openxmlformats.org/officeDocument/2006/relationships/chart" Target="charts/chart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cses.washington.edu/db/pdf/wacciaexecsummary638.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psc.org/publications/technical-reports/technical-committee-reports/chinook/" TargetMode="External"/><Relationship Id="rId28" Type="http://schemas.openxmlformats.org/officeDocument/2006/relationships/image" Target="media/image8.png"/><Relationship Id="rId10" Type="http://schemas.openxmlformats.org/officeDocument/2006/relationships/hyperlink" Target="http://marinesurvivalproject.com/" TargetMode="External"/><Relationship Id="rId19" Type="http://schemas.openxmlformats.org/officeDocument/2006/relationships/chart" Target="charts/char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www.pcouncil.org/salmon/stock-assessment-and-fishery-evaluation-safe-documents/review-of-2015-ocean-salmon-fisheries/" TargetMode="External"/><Relationship Id="rId27" Type="http://schemas.openxmlformats.org/officeDocument/2006/relationships/image" Target="media/image7.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AE76A-FFE6-4D9A-9A69-A861CD02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10452</Words>
  <Characters>59581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69894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3</cp:revision>
  <dcterms:created xsi:type="dcterms:W3CDTF">2017-03-08T17:59:00Z</dcterms:created>
  <dcterms:modified xsi:type="dcterms:W3CDTF">2017-03-31T16:11:00Z</dcterms:modified>
</cp:coreProperties>
</file>